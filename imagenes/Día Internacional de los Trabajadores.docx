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D45" w:rsidRPr="00C66D45" w:rsidRDefault="00C66D45" w:rsidP="00C66D45">
      <w:pPr>
        <w:pBdr>
          <w:bottom w:val="single" w:sz="6" w:space="0" w:color="AAAAAA"/>
        </w:pBdr>
        <w:spacing w:after="60" w:line="240" w:lineRule="auto"/>
        <w:outlineLvl w:val="0"/>
        <w:rPr>
          <w:rFonts w:ascii="Georgia" w:eastAsia="Times New Roman" w:hAnsi="Georgia" w:cs="Times New Roman"/>
          <w:color w:val="000000"/>
          <w:kern w:val="36"/>
          <w:sz w:val="43"/>
          <w:szCs w:val="43"/>
          <w:lang w:val="es-ES" w:eastAsia="es-MX"/>
        </w:rPr>
      </w:pPr>
      <w:r w:rsidRPr="00C66D45">
        <w:rPr>
          <w:rFonts w:ascii="Georgia" w:eastAsia="Times New Roman" w:hAnsi="Georgia" w:cs="Times New Roman"/>
          <w:color w:val="000000"/>
          <w:kern w:val="36"/>
          <w:sz w:val="43"/>
          <w:szCs w:val="43"/>
          <w:lang w:val="es-ES" w:eastAsia="es-MX"/>
        </w:rPr>
        <w:t>Día Internacional de los Trabajadores</w:t>
      </w:r>
    </w:p>
    <w:p w:rsidR="00C66D45" w:rsidRPr="00C66D45" w:rsidRDefault="00C66D45" w:rsidP="00C66D45">
      <w:pPr>
        <w:spacing w:after="120" w:line="240" w:lineRule="auto"/>
        <w:rPr>
          <w:rFonts w:ascii="Arial" w:eastAsia="Times New Roman" w:hAnsi="Arial" w:cs="Arial"/>
          <w:i/>
          <w:iCs/>
          <w:color w:val="252525"/>
          <w:sz w:val="21"/>
          <w:szCs w:val="21"/>
          <w:lang w:val="es-ES" w:eastAsia="es-MX"/>
        </w:rPr>
      </w:pPr>
      <w:r w:rsidRPr="00C66D45">
        <w:rPr>
          <w:rFonts w:ascii="Arial" w:eastAsia="Times New Roman" w:hAnsi="Arial" w:cs="Arial"/>
          <w:i/>
          <w:iCs/>
          <w:color w:val="252525"/>
          <w:sz w:val="21"/>
          <w:szCs w:val="21"/>
          <w:lang w:val="es-ES" w:eastAsia="es-MX"/>
        </w:rPr>
        <w:t>«Primero de Mayo» redirige aquí. Para otras acepciones, véase </w:t>
      </w:r>
      <w:hyperlink r:id="rId7" w:tooltip="Primero de Mayo (desambiguación)" w:history="1">
        <w:r w:rsidRPr="00C66D45">
          <w:rPr>
            <w:rFonts w:ascii="Arial" w:eastAsia="Times New Roman" w:hAnsi="Arial" w:cs="Arial"/>
            <w:i/>
            <w:iCs/>
            <w:color w:val="0B0080"/>
            <w:sz w:val="21"/>
            <w:szCs w:val="21"/>
            <w:u w:val="single"/>
            <w:lang w:val="es-ES" w:eastAsia="es-MX"/>
          </w:rPr>
          <w:t>Primero de Mayo (desambiguación)</w:t>
        </w:r>
      </w:hyperlink>
      <w:r w:rsidRPr="00C66D45">
        <w:rPr>
          <w:rFonts w:ascii="Arial" w:eastAsia="Times New Roman" w:hAnsi="Arial" w:cs="Arial"/>
          <w:i/>
          <w:iCs/>
          <w:color w:val="252525"/>
          <w:sz w:val="21"/>
          <w:szCs w:val="21"/>
          <w:lang w:val="es-ES" w:eastAsia="es-MX"/>
        </w:rPr>
        <w:t>.</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120"/>
        <w:gridCol w:w="3328"/>
      </w:tblGrid>
      <w:tr w:rsidR="00C66D45" w:rsidRPr="00C66D45" w:rsidTr="00C66D45">
        <w:trPr>
          <w:trHeight w:val="675"/>
          <w:tblCellSpacing w:w="15" w:type="dxa"/>
        </w:trPr>
        <w:tc>
          <w:tcPr>
            <w:tcW w:w="0" w:type="auto"/>
            <w:gridSpan w:val="2"/>
            <w:shd w:val="clear" w:color="auto" w:fill="C6C9FF"/>
            <w:vAlign w:val="center"/>
            <w:hideMark/>
          </w:tcPr>
          <w:p w:rsidR="00C66D45" w:rsidRPr="00C66D45" w:rsidRDefault="00C66D45" w:rsidP="00C66D45">
            <w:pPr>
              <w:spacing w:before="120" w:after="168" w:line="288" w:lineRule="atLeast"/>
              <w:jc w:val="center"/>
              <w:rPr>
                <w:rFonts w:ascii="Times New Roman" w:eastAsia="Times New Roman" w:hAnsi="Times New Roman" w:cs="Times New Roman"/>
                <w:b/>
                <w:bCs/>
                <w:color w:val="000000"/>
                <w:sz w:val="26"/>
                <w:szCs w:val="26"/>
                <w:lang w:eastAsia="es-MX"/>
              </w:rPr>
            </w:pPr>
            <w:r w:rsidRPr="00C66D45">
              <w:rPr>
                <w:rFonts w:ascii="Times New Roman" w:eastAsia="Times New Roman" w:hAnsi="Times New Roman" w:cs="Times New Roman"/>
                <w:b/>
                <w:bCs/>
                <w:color w:val="000000"/>
                <w:sz w:val="26"/>
                <w:szCs w:val="26"/>
                <w:lang w:eastAsia="es-MX"/>
              </w:rPr>
              <w:t>Día Internacional de los Trabajadores</w:t>
            </w:r>
          </w:p>
        </w:tc>
      </w:tr>
      <w:tr w:rsidR="00C66D45" w:rsidRPr="00C66D45" w:rsidTr="00C66D45">
        <w:trPr>
          <w:tblCellSpacing w:w="15" w:type="dxa"/>
        </w:trPr>
        <w:tc>
          <w:tcPr>
            <w:tcW w:w="0" w:type="auto"/>
            <w:gridSpan w:val="2"/>
            <w:shd w:val="clear" w:color="auto" w:fill="F9F9F9"/>
            <w:hideMark/>
          </w:tcPr>
          <w:tbl>
            <w:tblPr>
              <w:tblW w:w="0" w:type="auto"/>
              <w:jc w:val="center"/>
              <w:tblCellSpacing w:w="0"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619"/>
            </w:tblGrid>
            <w:tr w:rsidR="00C66D45" w:rsidRPr="00C66D45">
              <w:trPr>
                <w:tblCellSpacing w:w="0" w:type="dxa"/>
                <w:jc w:val="center"/>
              </w:trPr>
              <w:tc>
                <w:tcPr>
                  <w:tcW w:w="0" w:type="auto"/>
                  <w:shd w:val="clear" w:color="auto" w:fill="FFFFFF"/>
                  <w:tcMar>
                    <w:top w:w="45" w:type="dxa"/>
                    <w:left w:w="45" w:type="dxa"/>
                    <w:bottom w:w="0" w:type="dxa"/>
                    <w:right w:w="0" w:type="dxa"/>
                  </w:tcMar>
                  <w:hideMark/>
                </w:tcPr>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272"/>
                    <w:gridCol w:w="51"/>
                  </w:tblGrid>
                  <w:tr w:rsidR="00C66D45" w:rsidRPr="00C66D45">
                    <w:trPr>
                      <w:tblCellSpacing w:w="0" w:type="dxa"/>
                    </w:trPr>
                    <w:tc>
                      <w:tcPr>
                        <w:tcW w:w="0" w:type="auto"/>
                        <w:shd w:val="clear" w:color="auto" w:fill="FFFFFF"/>
                        <w:tcMar>
                          <w:top w:w="0" w:type="dxa"/>
                          <w:left w:w="0" w:type="dxa"/>
                          <w:bottom w:w="45" w:type="dxa"/>
                          <w:right w:w="45" w:type="dxa"/>
                        </w:tcMar>
                        <w:hideMark/>
                      </w:tcPr>
                      <w:p w:rsidR="00C66D45" w:rsidRPr="00C66D45" w:rsidRDefault="00C66D45" w:rsidP="00C66D45">
                        <w:pPr>
                          <w:spacing w:after="0" w:line="240" w:lineRule="auto"/>
                          <w:rPr>
                            <w:rFonts w:ascii="Times New Roman" w:eastAsia="Times New Roman" w:hAnsi="Times New Roman" w:cs="Times New Roman"/>
                            <w:sz w:val="19"/>
                            <w:szCs w:val="19"/>
                            <w:lang w:eastAsia="es-MX"/>
                          </w:rPr>
                        </w:pPr>
                        <w:r>
                          <w:rPr>
                            <w:rFonts w:ascii="Times New Roman" w:eastAsia="Times New Roman" w:hAnsi="Times New Roman" w:cs="Times New Roman"/>
                            <w:noProof/>
                            <w:color w:val="0B0080"/>
                            <w:sz w:val="19"/>
                            <w:szCs w:val="19"/>
                            <w:lang w:eastAsia="es-MX"/>
                          </w:rPr>
                          <w:drawing>
                            <wp:inline distT="0" distB="0" distL="0" distR="0">
                              <wp:extent cx="1414145" cy="987425"/>
                              <wp:effectExtent l="0" t="0" r="0" b="3175"/>
                              <wp:docPr id="4" name="Imagen 4" descr="Manifestación peronista durante el 1º de May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festación peronista durante el 1º de May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987425"/>
                                      </a:xfrm>
                                      <a:prstGeom prst="rect">
                                        <a:avLst/>
                                      </a:prstGeom>
                                      <a:noFill/>
                                      <a:ln>
                                        <a:noFill/>
                                      </a:ln>
                                    </pic:spPr>
                                  </pic:pic>
                                </a:graphicData>
                              </a:graphic>
                            </wp:inline>
                          </w:drawing>
                        </w:r>
                      </w:p>
                    </w:tc>
                    <w:tc>
                      <w:tcPr>
                        <w:tcW w:w="0" w:type="auto"/>
                        <w:shd w:val="clear" w:color="auto" w:fill="FFFFFF"/>
                        <w:tcMar>
                          <w:top w:w="0" w:type="dxa"/>
                          <w:left w:w="0" w:type="dxa"/>
                          <w:bottom w:w="45" w:type="dxa"/>
                          <w:right w:w="45" w:type="dxa"/>
                        </w:tcMar>
                        <w:hideMark/>
                      </w:tcPr>
                      <w:p w:rsidR="00C66D45" w:rsidRPr="00C66D45" w:rsidRDefault="00C66D45" w:rsidP="00C66D45">
                        <w:pPr>
                          <w:spacing w:after="0" w:line="240" w:lineRule="auto"/>
                          <w:rPr>
                            <w:rFonts w:ascii="Times New Roman" w:eastAsia="Times New Roman" w:hAnsi="Times New Roman" w:cs="Times New Roman"/>
                            <w:sz w:val="19"/>
                            <w:szCs w:val="19"/>
                            <w:lang w:eastAsia="es-MX"/>
                          </w:rPr>
                        </w:pPr>
                      </w:p>
                    </w:tc>
                  </w:tr>
                </w:tbl>
                <w:p w:rsidR="00C66D45" w:rsidRPr="00C66D45" w:rsidRDefault="00C66D45" w:rsidP="00C66D45">
                  <w:pPr>
                    <w:spacing w:after="0" w:line="240" w:lineRule="auto"/>
                    <w:rPr>
                      <w:rFonts w:ascii="Times New Roman" w:eastAsia="Times New Roman" w:hAnsi="Times New Roman" w:cs="Times New Roman"/>
                      <w:vanish/>
                      <w:sz w:val="19"/>
                      <w:szCs w:val="19"/>
                      <w:lang w:eastAsia="es-MX"/>
                    </w:rPr>
                  </w:pP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272"/>
                    <w:gridCol w:w="2272"/>
                  </w:tblGrid>
                  <w:tr w:rsidR="00C66D45" w:rsidRPr="00C66D45">
                    <w:trPr>
                      <w:tblCellSpacing w:w="0" w:type="dxa"/>
                    </w:trPr>
                    <w:tc>
                      <w:tcPr>
                        <w:tcW w:w="0" w:type="auto"/>
                        <w:shd w:val="clear" w:color="auto" w:fill="FFFFFF"/>
                        <w:tcMar>
                          <w:top w:w="0" w:type="dxa"/>
                          <w:left w:w="0" w:type="dxa"/>
                          <w:bottom w:w="45" w:type="dxa"/>
                          <w:right w:w="45" w:type="dxa"/>
                        </w:tcMar>
                        <w:hideMark/>
                      </w:tcPr>
                      <w:p w:rsidR="00C66D45" w:rsidRPr="00C66D45" w:rsidRDefault="00C66D45" w:rsidP="00C66D45">
                        <w:pPr>
                          <w:spacing w:after="0" w:line="240" w:lineRule="auto"/>
                          <w:rPr>
                            <w:rFonts w:ascii="Times New Roman" w:eastAsia="Times New Roman" w:hAnsi="Times New Roman" w:cs="Times New Roman"/>
                            <w:sz w:val="19"/>
                            <w:szCs w:val="19"/>
                            <w:lang w:eastAsia="es-MX"/>
                          </w:rPr>
                        </w:pPr>
                        <w:r>
                          <w:rPr>
                            <w:rFonts w:ascii="Times New Roman" w:eastAsia="Times New Roman" w:hAnsi="Times New Roman" w:cs="Times New Roman"/>
                            <w:noProof/>
                            <w:color w:val="0B0080"/>
                            <w:sz w:val="19"/>
                            <w:szCs w:val="19"/>
                            <w:lang w:eastAsia="es-MX"/>
                          </w:rPr>
                          <w:drawing>
                            <wp:inline distT="0" distB="0" distL="0" distR="0">
                              <wp:extent cx="1414145" cy="951230"/>
                              <wp:effectExtent l="0" t="0" r="0" b="1270"/>
                              <wp:docPr id="3" name="Imagen 3" descr="Manifestacio barcelona primer de maig alternatiu 200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festacio barcelona primer de maig alternatiu 2009.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4145" cy="951230"/>
                                      </a:xfrm>
                                      <a:prstGeom prst="rect">
                                        <a:avLst/>
                                      </a:prstGeom>
                                      <a:noFill/>
                                      <a:ln>
                                        <a:noFill/>
                                      </a:ln>
                                    </pic:spPr>
                                  </pic:pic>
                                </a:graphicData>
                              </a:graphic>
                            </wp:inline>
                          </w:drawing>
                        </w:r>
                      </w:p>
                    </w:tc>
                    <w:tc>
                      <w:tcPr>
                        <w:tcW w:w="0" w:type="auto"/>
                        <w:shd w:val="clear" w:color="auto" w:fill="FFFFFF"/>
                        <w:tcMar>
                          <w:top w:w="0" w:type="dxa"/>
                          <w:left w:w="0" w:type="dxa"/>
                          <w:bottom w:w="45" w:type="dxa"/>
                          <w:right w:w="45" w:type="dxa"/>
                        </w:tcMar>
                        <w:hideMark/>
                      </w:tcPr>
                      <w:p w:rsidR="00C66D45" w:rsidRPr="00C66D45" w:rsidRDefault="00C66D45" w:rsidP="00C66D45">
                        <w:pPr>
                          <w:spacing w:after="0" w:line="240" w:lineRule="auto"/>
                          <w:rPr>
                            <w:rFonts w:ascii="Times New Roman" w:eastAsia="Times New Roman" w:hAnsi="Times New Roman" w:cs="Times New Roman"/>
                            <w:sz w:val="19"/>
                            <w:szCs w:val="19"/>
                            <w:lang w:eastAsia="es-MX"/>
                          </w:rPr>
                        </w:pPr>
                        <w:r>
                          <w:rPr>
                            <w:rFonts w:ascii="Times New Roman" w:eastAsia="Times New Roman" w:hAnsi="Times New Roman" w:cs="Times New Roman"/>
                            <w:noProof/>
                            <w:color w:val="0B0080"/>
                            <w:sz w:val="19"/>
                            <w:szCs w:val="19"/>
                            <w:lang w:eastAsia="es-MX"/>
                          </w:rPr>
                          <w:drawing>
                            <wp:inline distT="0" distB="0" distL="0" distR="0">
                              <wp:extent cx="1414145" cy="1036320"/>
                              <wp:effectExtent l="0" t="0" r="0" b="0"/>
                              <wp:docPr id="2" name="Imagen 2" descr="Socialists in Union Square, N.Y.C..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ists in Union Square, N.Y.C..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4145" cy="1036320"/>
                                      </a:xfrm>
                                      <a:prstGeom prst="rect">
                                        <a:avLst/>
                                      </a:prstGeom>
                                      <a:noFill/>
                                      <a:ln>
                                        <a:noFill/>
                                      </a:ln>
                                    </pic:spPr>
                                  </pic:pic>
                                </a:graphicData>
                              </a:graphic>
                            </wp:inline>
                          </w:drawing>
                        </w:r>
                      </w:p>
                    </w:tc>
                  </w:tr>
                </w:tbl>
                <w:p w:rsidR="00C66D45" w:rsidRPr="00C66D45" w:rsidRDefault="00C66D45" w:rsidP="00C66D45">
                  <w:pPr>
                    <w:spacing w:after="0" w:line="240" w:lineRule="auto"/>
                    <w:rPr>
                      <w:rFonts w:ascii="Times New Roman" w:eastAsia="Times New Roman" w:hAnsi="Times New Roman" w:cs="Times New Roman"/>
                      <w:sz w:val="19"/>
                      <w:szCs w:val="19"/>
                      <w:lang w:eastAsia="es-MX"/>
                    </w:rPr>
                  </w:pPr>
                </w:p>
              </w:tc>
            </w:tr>
          </w:tbl>
          <w:p w:rsidR="00C66D45" w:rsidRPr="00C66D45" w:rsidRDefault="00C66D45" w:rsidP="00C66D45">
            <w:pPr>
              <w:spacing w:before="120" w:after="168" w:line="336" w:lineRule="atLeast"/>
              <w:jc w:val="center"/>
              <w:rPr>
                <w:rFonts w:ascii="Times New Roman" w:eastAsia="Times New Roman" w:hAnsi="Times New Roman" w:cs="Times New Roman"/>
                <w:color w:val="000000"/>
                <w:sz w:val="19"/>
                <w:szCs w:val="19"/>
                <w:lang w:eastAsia="es-MX"/>
              </w:rPr>
            </w:pPr>
            <w:r w:rsidRPr="00C66D45">
              <w:rPr>
                <w:rFonts w:ascii="Times New Roman" w:eastAsia="Times New Roman" w:hAnsi="Times New Roman" w:cs="Times New Roman"/>
                <w:color w:val="000000"/>
                <w:sz w:val="15"/>
                <w:szCs w:val="15"/>
                <w:lang w:eastAsia="es-MX"/>
              </w:rPr>
              <w:t>Imágenes de celebraciones del Día Internacional de los Trabajadores en varios países del mundo y en distintas épocas entre los siglos XX y XXI.</w:t>
            </w:r>
          </w:p>
        </w:tc>
      </w:tr>
      <w:tr w:rsidR="00C66D45" w:rsidRPr="00C66D45" w:rsidTr="00C66D45">
        <w:trPr>
          <w:tblCellSpacing w:w="15" w:type="dxa"/>
        </w:trPr>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b/>
                <w:bCs/>
                <w:color w:val="000000"/>
                <w:sz w:val="19"/>
                <w:szCs w:val="19"/>
                <w:lang w:eastAsia="es-MX"/>
              </w:rPr>
            </w:pPr>
            <w:r w:rsidRPr="00C66D45">
              <w:rPr>
                <w:rFonts w:ascii="Times New Roman" w:eastAsia="Times New Roman" w:hAnsi="Times New Roman" w:cs="Times New Roman"/>
                <w:b/>
                <w:bCs/>
                <w:color w:val="000000"/>
                <w:sz w:val="19"/>
                <w:szCs w:val="19"/>
                <w:lang w:eastAsia="es-MX"/>
              </w:rPr>
              <w:t>Nombre oficial</w:t>
            </w:r>
          </w:p>
        </w:tc>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color w:val="000000"/>
                <w:sz w:val="19"/>
                <w:szCs w:val="19"/>
                <w:lang w:eastAsia="es-MX"/>
              </w:rPr>
            </w:pPr>
            <w:r w:rsidRPr="00C66D45">
              <w:rPr>
                <w:rFonts w:ascii="Times New Roman" w:eastAsia="Times New Roman" w:hAnsi="Times New Roman" w:cs="Times New Roman"/>
                <w:color w:val="000000"/>
                <w:sz w:val="19"/>
                <w:szCs w:val="19"/>
                <w:lang w:eastAsia="es-MX"/>
              </w:rPr>
              <w:t>Día Internacional de los Trabajadores</w:t>
            </w:r>
            <w:r w:rsidRPr="00C66D45">
              <w:rPr>
                <w:rFonts w:ascii="Times New Roman" w:eastAsia="Times New Roman" w:hAnsi="Times New Roman" w:cs="Times New Roman"/>
                <w:color w:val="000000"/>
                <w:sz w:val="19"/>
                <w:szCs w:val="19"/>
                <w:lang w:eastAsia="es-MX"/>
              </w:rPr>
              <w:br/>
              <w:t>1° de Mayo</w:t>
            </w:r>
          </w:p>
        </w:tc>
      </w:tr>
      <w:tr w:rsidR="00C66D45" w:rsidRPr="00C66D45" w:rsidTr="00C66D45">
        <w:trPr>
          <w:tblCellSpacing w:w="15" w:type="dxa"/>
        </w:trPr>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b/>
                <w:bCs/>
                <w:color w:val="000000"/>
                <w:sz w:val="19"/>
                <w:szCs w:val="19"/>
                <w:lang w:eastAsia="es-MX"/>
              </w:rPr>
            </w:pPr>
            <w:r w:rsidRPr="00C66D45">
              <w:rPr>
                <w:rFonts w:ascii="Times New Roman" w:eastAsia="Times New Roman" w:hAnsi="Times New Roman" w:cs="Times New Roman"/>
                <w:b/>
                <w:bCs/>
                <w:color w:val="000000"/>
                <w:sz w:val="19"/>
                <w:szCs w:val="19"/>
                <w:lang w:eastAsia="es-MX"/>
              </w:rPr>
              <w:t>Día de celebración</w:t>
            </w:r>
          </w:p>
        </w:tc>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color w:val="000000"/>
                <w:sz w:val="19"/>
                <w:szCs w:val="19"/>
                <w:lang w:eastAsia="es-MX"/>
              </w:rPr>
            </w:pPr>
            <w:hyperlink r:id="rId14" w:tooltip="1 de mayo" w:history="1">
              <w:r w:rsidRPr="00C66D45">
                <w:rPr>
                  <w:rFonts w:ascii="Times New Roman" w:eastAsia="Times New Roman" w:hAnsi="Times New Roman" w:cs="Times New Roman"/>
                  <w:color w:val="0B0080"/>
                  <w:sz w:val="19"/>
                  <w:szCs w:val="19"/>
                  <w:u w:val="single"/>
                  <w:lang w:eastAsia="es-MX"/>
                </w:rPr>
                <w:t>1 de mayo</w:t>
              </w:r>
            </w:hyperlink>
          </w:p>
        </w:tc>
      </w:tr>
      <w:tr w:rsidR="00C66D45" w:rsidRPr="00C66D45" w:rsidTr="00C66D45">
        <w:trPr>
          <w:tblCellSpacing w:w="15" w:type="dxa"/>
        </w:trPr>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b/>
                <w:bCs/>
                <w:color w:val="000000"/>
                <w:sz w:val="19"/>
                <w:szCs w:val="19"/>
                <w:lang w:eastAsia="es-MX"/>
              </w:rPr>
            </w:pPr>
            <w:r w:rsidRPr="00C66D45">
              <w:rPr>
                <w:rFonts w:ascii="Times New Roman" w:eastAsia="Times New Roman" w:hAnsi="Times New Roman" w:cs="Times New Roman"/>
                <w:b/>
                <w:bCs/>
                <w:color w:val="000000"/>
                <w:sz w:val="19"/>
                <w:szCs w:val="19"/>
                <w:lang w:eastAsia="es-MX"/>
              </w:rPr>
              <w:t>Día de la semana</w:t>
            </w:r>
          </w:p>
        </w:tc>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color w:val="000000"/>
                <w:sz w:val="19"/>
                <w:szCs w:val="19"/>
                <w:lang w:eastAsia="es-MX"/>
              </w:rPr>
            </w:pPr>
            <w:r w:rsidRPr="00C66D45">
              <w:rPr>
                <w:rFonts w:ascii="Times New Roman" w:eastAsia="Times New Roman" w:hAnsi="Times New Roman" w:cs="Times New Roman"/>
                <w:color w:val="000000"/>
                <w:sz w:val="19"/>
                <w:szCs w:val="19"/>
                <w:lang w:eastAsia="es-MX"/>
              </w:rPr>
              <w:t>1°</w:t>
            </w:r>
          </w:p>
        </w:tc>
      </w:tr>
      <w:tr w:rsidR="00C66D45" w:rsidRPr="00C66D45" w:rsidTr="00C66D45">
        <w:trPr>
          <w:tblCellSpacing w:w="15" w:type="dxa"/>
        </w:trPr>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b/>
                <w:bCs/>
                <w:color w:val="000000"/>
                <w:sz w:val="19"/>
                <w:szCs w:val="19"/>
                <w:lang w:eastAsia="es-MX"/>
              </w:rPr>
            </w:pPr>
            <w:r w:rsidRPr="00C66D45">
              <w:rPr>
                <w:rFonts w:ascii="Times New Roman" w:eastAsia="Times New Roman" w:hAnsi="Times New Roman" w:cs="Times New Roman"/>
                <w:b/>
                <w:bCs/>
                <w:color w:val="000000"/>
                <w:sz w:val="19"/>
                <w:szCs w:val="19"/>
                <w:lang w:eastAsia="es-MX"/>
              </w:rPr>
              <w:t>Lugar de celebración</w:t>
            </w:r>
          </w:p>
        </w:tc>
        <w:tc>
          <w:tcPr>
            <w:tcW w:w="0" w:type="auto"/>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color w:val="000000"/>
                <w:sz w:val="19"/>
                <w:szCs w:val="19"/>
                <w:lang w:eastAsia="es-MX"/>
              </w:rPr>
            </w:pPr>
            <w:hyperlink r:id="rId15" w:tooltip="Día Internacional" w:history="1">
              <w:r w:rsidRPr="00C66D45">
                <w:rPr>
                  <w:rFonts w:ascii="Times New Roman" w:eastAsia="Times New Roman" w:hAnsi="Times New Roman" w:cs="Times New Roman"/>
                  <w:color w:val="0B0080"/>
                  <w:sz w:val="19"/>
                  <w:szCs w:val="19"/>
                  <w:u w:val="single"/>
                  <w:lang w:eastAsia="es-MX"/>
                </w:rPr>
                <w:t>Internacional</w:t>
              </w:r>
            </w:hyperlink>
          </w:p>
        </w:tc>
      </w:tr>
      <w:tr w:rsidR="00C66D45" w:rsidRPr="00C66D45" w:rsidTr="00C66D45">
        <w:trPr>
          <w:tblCellSpacing w:w="15" w:type="dxa"/>
        </w:trPr>
        <w:tc>
          <w:tcPr>
            <w:tcW w:w="0" w:type="auto"/>
            <w:gridSpan w:val="2"/>
            <w:shd w:val="clear" w:color="auto" w:fill="F9F9F9"/>
            <w:hideMark/>
          </w:tcPr>
          <w:p w:rsidR="00C66D45" w:rsidRPr="00C66D45" w:rsidRDefault="00C66D45" w:rsidP="00C66D45">
            <w:pPr>
              <w:spacing w:before="120" w:after="168" w:line="336" w:lineRule="atLeast"/>
              <w:rPr>
                <w:rFonts w:ascii="Times New Roman" w:eastAsia="Times New Roman" w:hAnsi="Times New Roman" w:cs="Times New Roman"/>
                <w:color w:val="000000"/>
                <w:sz w:val="19"/>
                <w:szCs w:val="19"/>
                <w:lang w:eastAsia="es-MX"/>
              </w:rPr>
            </w:pPr>
            <w:r w:rsidRPr="00C66D45">
              <w:rPr>
                <w:rFonts w:ascii="Times New Roman" w:eastAsia="Times New Roman" w:hAnsi="Times New Roman" w:cs="Times New Roman"/>
                <w:color w:val="000000"/>
                <w:sz w:val="15"/>
                <w:szCs w:val="15"/>
                <w:lang w:eastAsia="es-MX"/>
              </w:rPr>
              <w:t>[</w:t>
            </w:r>
            <w:hyperlink r:id="rId16" w:tooltip="d:Q47499" w:history="1">
              <w:r w:rsidRPr="00C66D45">
                <w:rPr>
                  <w:rFonts w:ascii="Times New Roman" w:eastAsia="Times New Roman" w:hAnsi="Times New Roman" w:cs="Times New Roman"/>
                  <w:color w:val="663366"/>
                  <w:sz w:val="15"/>
                  <w:szCs w:val="15"/>
                  <w:u w:val="single"/>
                  <w:lang w:eastAsia="es-MX"/>
                </w:rPr>
                <w:t xml:space="preserve">editar datos en </w:t>
              </w:r>
              <w:proofErr w:type="spellStart"/>
              <w:r w:rsidRPr="00C66D45">
                <w:rPr>
                  <w:rFonts w:ascii="Times New Roman" w:eastAsia="Times New Roman" w:hAnsi="Times New Roman" w:cs="Times New Roman"/>
                  <w:color w:val="663366"/>
                  <w:sz w:val="15"/>
                  <w:szCs w:val="15"/>
                  <w:u w:val="single"/>
                  <w:lang w:eastAsia="es-MX"/>
                </w:rPr>
                <w:t>Wikidata</w:t>
              </w:r>
              <w:proofErr w:type="spellEnd"/>
            </w:hyperlink>
            <w:r w:rsidRPr="00C66D45">
              <w:rPr>
                <w:rFonts w:ascii="Times New Roman" w:eastAsia="Times New Roman" w:hAnsi="Times New Roman" w:cs="Times New Roman"/>
                <w:color w:val="000000"/>
                <w:sz w:val="15"/>
                <w:szCs w:val="15"/>
                <w:lang w:eastAsia="es-MX"/>
              </w:rPr>
              <w:t>]</w:t>
            </w:r>
          </w:p>
        </w:tc>
      </w:tr>
    </w:tbl>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El </w:t>
      </w:r>
      <w:r w:rsidRPr="00C66D45">
        <w:rPr>
          <w:rFonts w:ascii="Arial" w:eastAsia="Times New Roman" w:hAnsi="Arial" w:cs="Arial"/>
          <w:b/>
          <w:bCs/>
          <w:color w:val="252525"/>
          <w:sz w:val="21"/>
          <w:szCs w:val="21"/>
          <w:lang w:val="es-ES" w:eastAsia="es-MX"/>
        </w:rPr>
        <w:t>Día Internacional de los Trabajadores</w:t>
      </w:r>
      <w:r w:rsidRPr="00C66D45">
        <w:rPr>
          <w:rFonts w:ascii="Arial" w:eastAsia="Times New Roman" w:hAnsi="Arial" w:cs="Arial"/>
          <w:color w:val="252525"/>
          <w:sz w:val="21"/>
          <w:szCs w:val="21"/>
          <w:lang w:val="es-ES" w:eastAsia="es-MX"/>
        </w:rPr>
        <w:t> o </w:t>
      </w:r>
      <w:r w:rsidRPr="00C66D45">
        <w:rPr>
          <w:rFonts w:ascii="Arial" w:eastAsia="Times New Roman" w:hAnsi="Arial" w:cs="Arial"/>
          <w:b/>
          <w:bCs/>
          <w:color w:val="252525"/>
          <w:sz w:val="21"/>
          <w:szCs w:val="21"/>
          <w:lang w:val="es-ES" w:eastAsia="es-MX"/>
        </w:rPr>
        <w:t>Primero de Mayo</w:t>
      </w:r>
      <w:r w:rsidRPr="00C66D45">
        <w:rPr>
          <w:rFonts w:ascii="Arial" w:eastAsia="Times New Roman" w:hAnsi="Arial" w:cs="Arial"/>
          <w:color w:val="252525"/>
          <w:sz w:val="21"/>
          <w:szCs w:val="21"/>
          <w:lang w:val="es-ES" w:eastAsia="es-MX"/>
        </w:rPr>
        <w:t> es la fiesta por </w:t>
      </w:r>
      <w:hyperlink r:id="rId17" w:tooltip="Antonomasia" w:history="1">
        <w:r w:rsidRPr="00C66D45">
          <w:rPr>
            <w:rFonts w:ascii="Arial" w:eastAsia="Times New Roman" w:hAnsi="Arial" w:cs="Arial"/>
            <w:color w:val="0B0080"/>
            <w:sz w:val="21"/>
            <w:szCs w:val="21"/>
            <w:u w:val="single"/>
            <w:lang w:val="es-ES" w:eastAsia="es-MX"/>
          </w:rPr>
          <w:t>antonomasia</w:t>
        </w:r>
      </w:hyperlink>
      <w:r w:rsidRPr="00C66D45">
        <w:rPr>
          <w:rFonts w:ascii="Arial" w:eastAsia="Times New Roman" w:hAnsi="Arial" w:cs="Arial"/>
          <w:color w:val="252525"/>
          <w:sz w:val="21"/>
          <w:szCs w:val="21"/>
          <w:lang w:val="es-ES" w:eastAsia="es-MX"/>
        </w:rPr>
        <w:t> del </w:t>
      </w:r>
      <w:hyperlink r:id="rId18" w:tooltip="Movimiento obrero" w:history="1">
        <w:r w:rsidRPr="00C66D45">
          <w:rPr>
            <w:rFonts w:ascii="Arial" w:eastAsia="Times New Roman" w:hAnsi="Arial" w:cs="Arial"/>
            <w:color w:val="0B0080"/>
            <w:sz w:val="21"/>
            <w:szCs w:val="21"/>
            <w:u w:val="single"/>
            <w:lang w:val="es-ES" w:eastAsia="es-MX"/>
          </w:rPr>
          <w:t>movimiento obrero</w:t>
        </w:r>
      </w:hyperlink>
      <w:r w:rsidRPr="00C66D45">
        <w:rPr>
          <w:rFonts w:ascii="Arial" w:eastAsia="Times New Roman" w:hAnsi="Arial" w:cs="Arial"/>
          <w:color w:val="252525"/>
          <w:sz w:val="21"/>
          <w:szCs w:val="21"/>
          <w:lang w:val="es-ES" w:eastAsia="es-MX"/>
        </w:rPr>
        <w:t xml:space="preserve"> mundial. Es una jornada que se ha utilizado habitualmente para realizar diferentes reivindicaciones sociales y laborales a favor de las clases trabajadoras por parte, fundamentalmente, de los </w:t>
      </w:r>
      <w:proofErr w:type="spellStart"/>
      <w:r w:rsidRPr="00C66D45">
        <w:rPr>
          <w:rFonts w:ascii="Arial" w:eastAsia="Times New Roman" w:hAnsi="Arial" w:cs="Arial"/>
          <w:color w:val="252525"/>
          <w:sz w:val="21"/>
          <w:szCs w:val="21"/>
          <w:lang w:val="es-ES" w:eastAsia="es-MX"/>
        </w:rPr>
        <w:t>movimientos</w:t>
      </w:r>
      <w:hyperlink r:id="rId19" w:tooltip="Socialismo" w:history="1">
        <w:r w:rsidRPr="00C66D45">
          <w:rPr>
            <w:rFonts w:ascii="Arial" w:eastAsia="Times New Roman" w:hAnsi="Arial" w:cs="Arial"/>
            <w:color w:val="0B0080"/>
            <w:sz w:val="21"/>
            <w:szCs w:val="21"/>
            <w:u w:val="single"/>
            <w:lang w:val="es-ES" w:eastAsia="es-MX"/>
          </w:rPr>
          <w:t>socialistas</w:t>
        </w:r>
        <w:proofErr w:type="spellEnd"/>
      </w:hyperlink>
      <w:r w:rsidRPr="00C66D45">
        <w:rPr>
          <w:rFonts w:ascii="Arial" w:eastAsia="Times New Roman" w:hAnsi="Arial" w:cs="Arial"/>
          <w:color w:val="252525"/>
          <w:sz w:val="21"/>
          <w:szCs w:val="21"/>
          <w:lang w:val="es-ES" w:eastAsia="es-MX"/>
        </w:rPr>
        <w:t>, </w:t>
      </w:r>
      <w:hyperlink r:id="rId20" w:tooltip="Anarquismo" w:history="1">
        <w:r w:rsidRPr="00C66D45">
          <w:rPr>
            <w:rFonts w:ascii="Arial" w:eastAsia="Times New Roman" w:hAnsi="Arial" w:cs="Arial"/>
            <w:color w:val="0B0080"/>
            <w:sz w:val="21"/>
            <w:szCs w:val="21"/>
            <w:u w:val="single"/>
            <w:lang w:val="es-ES" w:eastAsia="es-MX"/>
          </w:rPr>
          <w:t>anarquistas</w:t>
        </w:r>
      </w:hyperlink>
      <w:r w:rsidRPr="00C66D45">
        <w:rPr>
          <w:rFonts w:ascii="Arial" w:eastAsia="Times New Roman" w:hAnsi="Arial" w:cs="Arial"/>
          <w:color w:val="252525"/>
          <w:sz w:val="21"/>
          <w:szCs w:val="21"/>
          <w:lang w:val="es-ES" w:eastAsia="es-MX"/>
        </w:rPr>
        <w:t> y </w:t>
      </w:r>
      <w:hyperlink r:id="rId21" w:tooltip="Comunismo" w:history="1">
        <w:r w:rsidRPr="00C66D45">
          <w:rPr>
            <w:rFonts w:ascii="Arial" w:eastAsia="Times New Roman" w:hAnsi="Arial" w:cs="Arial"/>
            <w:color w:val="0B0080"/>
            <w:sz w:val="21"/>
            <w:szCs w:val="21"/>
            <w:u w:val="single"/>
            <w:lang w:val="es-ES" w:eastAsia="es-MX"/>
          </w:rPr>
          <w:t>comunistas</w:t>
        </w:r>
      </w:hyperlink>
      <w:r w:rsidRPr="00C66D45">
        <w:rPr>
          <w:rFonts w:ascii="Arial" w:eastAsia="Times New Roman" w:hAnsi="Arial" w:cs="Arial"/>
          <w:color w:val="252525"/>
          <w:sz w:val="21"/>
          <w:szCs w:val="21"/>
          <w:lang w:val="es-ES" w:eastAsia="es-MX"/>
        </w:rPr>
        <w:t>, entre otros.</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Desde su establecimiento en la mayoría de países (aunque la consideración de día festivo fue en muchos casos tardía) por acuerdo del Congreso Obrero Socialista de la </w:t>
      </w:r>
      <w:hyperlink r:id="rId22" w:tooltip="Segunda Internacional" w:history="1">
        <w:r w:rsidRPr="00C66D45">
          <w:rPr>
            <w:rFonts w:ascii="Arial" w:eastAsia="Times New Roman" w:hAnsi="Arial" w:cs="Arial"/>
            <w:color w:val="0B0080"/>
            <w:sz w:val="21"/>
            <w:szCs w:val="21"/>
            <w:u w:val="single"/>
            <w:lang w:val="es-ES" w:eastAsia="es-MX"/>
          </w:rPr>
          <w:t>Segunda Internacional</w:t>
        </w:r>
      </w:hyperlink>
      <w:r w:rsidRPr="00C66D45">
        <w:rPr>
          <w:rFonts w:ascii="Arial" w:eastAsia="Times New Roman" w:hAnsi="Arial" w:cs="Arial"/>
          <w:color w:val="252525"/>
          <w:sz w:val="21"/>
          <w:szCs w:val="21"/>
          <w:lang w:val="es-ES" w:eastAsia="es-MX"/>
        </w:rPr>
        <w:t>, celebrado en </w:t>
      </w:r>
      <w:hyperlink r:id="rId23" w:tooltip="París" w:history="1">
        <w:r w:rsidRPr="00C66D45">
          <w:rPr>
            <w:rFonts w:ascii="Arial" w:eastAsia="Times New Roman" w:hAnsi="Arial" w:cs="Arial"/>
            <w:color w:val="0B0080"/>
            <w:sz w:val="21"/>
            <w:szCs w:val="21"/>
            <w:u w:val="single"/>
            <w:lang w:val="es-ES" w:eastAsia="es-MX"/>
          </w:rPr>
          <w:t>París</w:t>
        </w:r>
      </w:hyperlink>
      <w:r w:rsidRPr="00C66D45">
        <w:rPr>
          <w:rFonts w:ascii="Arial" w:eastAsia="Times New Roman" w:hAnsi="Arial" w:cs="Arial"/>
          <w:color w:val="252525"/>
          <w:sz w:val="21"/>
          <w:szCs w:val="21"/>
          <w:lang w:val="es-ES" w:eastAsia="es-MX"/>
        </w:rPr>
        <w:t> en</w:t>
      </w:r>
      <w:hyperlink r:id="rId24" w:tooltip="1889" w:history="1">
        <w:r w:rsidRPr="00C66D45">
          <w:rPr>
            <w:rFonts w:ascii="Arial" w:eastAsia="Times New Roman" w:hAnsi="Arial" w:cs="Arial"/>
            <w:color w:val="0B0080"/>
            <w:sz w:val="21"/>
            <w:szCs w:val="21"/>
            <w:u w:val="single"/>
            <w:lang w:val="es-ES" w:eastAsia="es-MX"/>
          </w:rPr>
          <w:t>1889</w:t>
        </w:r>
      </w:hyperlink>
      <w:r w:rsidRPr="00C66D45">
        <w:rPr>
          <w:rFonts w:ascii="Arial" w:eastAsia="Times New Roman" w:hAnsi="Arial" w:cs="Arial"/>
          <w:color w:val="252525"/>
          <w:sz w:val="21"/>
          <w:szCs w:val="21"/>
          <w:lang w:val="es-ES" w:eastAsia="es-MX"/>
        </w:rPr>
        <w:t xml:space="preserve">, es una jornada de lucha reivindicativa y de </w:t>
      </w:r>
      <w:r w:rsidRPr="00C66D45">
        <w:rPr>
          <w:rFonts w:ascii="Arial" w:eastAsia="Times New Roman" w:hAnsi="Arial" w:cs="Arial"/>
          <w:color w:val="252525"/>
          <w:sz w:val="21"/>
          <w:szCs w:val="21"/>
          <w:lang w:val="es-ES" w:eastAsia="es-MX"/>
        </w:rPr>
        <w:lastRenderedPageBreak/>
        <w:t>homenaje a los </w:t>
      </w:r>
      <w:hyperlink r:id="rId25" w:anchor="Las_condenas" w:tooltip="Revuelta de Haymarket" w:history="1">
        <w:r w:rsidRPr="00C66D45">
          <w:rPr>
            <w:rFonts w:ascii="Arial" w:eastAsia="Times New Roman" w:hAnsi="Arial" w:cs="Arial"/>
            <w:i/>
            <w:iCs/>
            <w:color w:val="0B0080"/>
            <w:sz w:val="21"/>
            <w:szCs w:val="21"/>
            <w:u w:val="single"/>
            <w:lang w:val="es-ES" w:eastAsia="es-MX"/>
          </w:rPr>
          <w:t>Mártires de Chicago</w:t>
        </w:r>
      </w:hyperlink>
      <w:r w:rsidRPr="00C66D45">
        <w:rPr>
          <w:rFonts w:ascii="Arial" w:eastAsia="Times New Roman" w:hAnsi="Arial" w:cs="Arial"/>
          <w:color w:val="252525"/>
          <w:sz w:val="21"/>
          <w:szCs w:val="21"/>
          <w:lang w:val="es-ES" w:eastAsia="es-MX"/>
        </w:rPr>
        <w:t xml:space="preserve">. Estos </w:t>
      </w:r>
      <w:proofErr w:type="spellStart"/>
      <w:r w:rsidRPr="00C66D45">
        <w:rPr>
          <w:rFonts w:ascii="Arial" w:eastAsia="Times New Roman" w:hAnsi="Arial" w:cs="Arial"/>
          <w:color w:val="252525"/>
          <w:sz w:val="21"/>
          <w:szCs w:val="21"/>
          <w:lang w:val="es-ES" w:eastAsia="es-MX"/>
        </w:rPr>
        <w:t>sindicalistas</w:t>
      </w:r>
      <w:hyperlink r:id="rId26" w:tooltip="Anarquismo" w:history="1">
        <w:r w:rsidRPr="00C66D45">
          <w:rPr>
            <w:rFonts w:ascii="Arial" w:eastAsia="Times New Roman" w:hAnsi="Arial" w:cs="Arial"/>
            <w:color w:val="0B0080"/>
            <w:sz w:val="21"/>
            <w:szCs w:val="21"/>
            <w:u w:val="single"/>
            <w:lang w:val="es-ES" w:eastAsia="es-MX"/>
          </w:rPr>
          <w:t>anarquistas</w:t>
        </w:r>
        <w:proofErr w:type="spellEnd"/>
      </w:hyperlink>
      <w:r w:rsidRPr="00C66D45">
        <w:rPr>
          <w:rFonts w:ascii="Arial" w:eastAsia="Times New Roman" w:hAnsi="Arial" w:cs="Arial"/>
          <w:color w:val="252525"/>
          <w:sz w:val="21"/>
          <w:szCs w:val="21"/>
          <w:lang w:val="es-ES" w:eastAsia="es-MX"/>
        </w:rPr>
        <w:t> fueron ejecutados en </w:t>
      </w:r>
      <w:hyperlink r:id="rId27" w:tooltip="Estados Unidos" w:history="1">
        <w:r w:rsidRPr="00C66D45">
          <w:rPr>
            <w:rFonts w:ascii="Arial" w:eastAsia="Times New Roman" w:hAnsi="Arial" w:cs="Arial"/>
            <w:color w:val="0B0080"/>
            <w:sz w:val="21"/>
            <w:szCs w:val="21"/>
            <w:u w:val="single"/>
            <w:lang w:val="es-ES" w:eastAsia="es-MX"/>
          </w:rPr>
          <w:t>Estados Unidos</w:t>
        </w:r>
      </w:hyperlink>
      <w:r w:rsidRPr="00C66D45">
        <w:rPr>
          <w:rFonts w:ascii="Arial" w:eastAsia="Times New Roman" w:hAnsi="Arial" w:cs="Arial"/>
          <w:color w:val="252525"/>
          <w:sz w:val="21"/>
          <w:szCs w:val="21"/>
          <w:lang w:val="es-ES" w:eastAsia="es-MX"/>
        </w:rPr>
        <w:t> por participar en las jornadas de lucha por la consecución de la jornada laboral de ocho horas, que tuvieron su origen en la </w:t>
      </w:r>
      <w:hyperlink r:id="rId28" w:tooltip="Huelga laboral" w:history="1">
        <w:r w:rsidRPr="00C66D45">
          <w:rPr>
            <w:rFonts w:ascii="Arial" w:eastAsia="Times New Roman" w:hAnsi="Arial" w:cs="Arial"/>
            <w:color w:val="0B0080"/>
            <w:sz w:val="21"/>
            <w:szCs w:val="21"/>
            <w:u w:val="single"/>
            <w:lang w:val="es-ES" w:eastAsia="es-MX"/>
          </w:rPr>
          <w:t>huelga</w:t>
        </w:r>
      </w:hyperlink>
      <w:r w:rsidRPr="00C66D45">
        <w:rPr>
          <w:rFonts w:ascii="Arial" w:eastAsia="Times New Roman" w:hAnsi="Arial" w:cs="Arial"/>
          <w:color w:val="252525"/>
          <w:sz w:val="21"/>
          <w:szCs w:val="21"/>
          <w:lang w:val="es-ES" w:eastAsia="es-MX"/>
        </w:rPr>
        <w:t> iniciada el </w:t>
      </w:r>
      <w:hyperlink r:id="rId29" w:tooltip="1 de mayo" w:history="1">
        <w:r w:rsidRPr="00C66D45">
          <w:rPr>
            <w:rFonts w:ascii="Arial" w:eastAsia="Times New Roman" w:hAnsi="Arial" w:cs="Arial"/>
            <w:color w:val="0B0080"/>
            <w:sz w:val="21"/>
            <w:szCs w:val="21"/>
            <w:u w:val="single"/>
            <w:lang w:val="es-ES" w:eastAsia="es-MX"/>
          </w:rPr>
          <w:t>1 de mayo</w:t>
        </w:r>
      </w:hyperlink>
      <w:r w:rsidRPr="00C66D45">
        <w:rPr>
          <w:rFonts w:ascii="Arial" w:eastAsia="Times New Roman" w:hAnsi="Arial" w:cs="Arial"/>
          <w:color w:val="252525"/>
          <w:sz w:val="21"/>
          <w:szCs w:val="21"/>
          <w:lang w:val="es-ES" w:eastAsia="es-MX"/>
        </w:rPr>
        <w:t> de </w:t>
      </w:r>
      <w:hyperlink r:id="rId30" w:tooltip="1886" w:history="1">
        <w:r w:rsidRPr="00C66D45">
          <w:rPr>
            <w:rFonts w:ascii="Arial" w:eastAsia="Times New Roman" w:hAnsi="Arial" w:cs="Arial"/>
            <w:color w:val="0B0080"/>
            <w:sz w:val="21"/>
            <w:szCs w:val="21"/>
            <w:u w:val="single"/>
            <w:lang w:val="es-ES" w:eastAsia="es-MX"/>
          </w:rPr>
          <w:t>1886</w:t>
        </w:r>
      </w:hyperlink>
      <w:r w:rsidRPr="00C66D45">
        <w:rPr>
          <w:rFonts w:ascii="Arial" w:eastAsia="Times New Roman" w:hAnsi="Arial" w:cs="Arial"/>
          <w:color w:val="252525"/>
          <w:sz w:val="21"/>
          <w:szCs w:val="21"/>
          <w:lang w:val="es-ES" w:eastAsia="es-MX"/>
        </w:rPr>
        <w:t> y su punto álgido tres días más tarde, el </w:t>
      </w:r>
      <w:hyperlink r:id="rId31" w:tooltip="4 de mayo" w:history="1">
        <w:r w:rsidRPr="00C66D45">
          <w:rPr>
            <w:rFonts w:ascii="Arial" w:eastAsia="Times New Roman" w:hAnsi="Arial" w:cs="Arial"/>
            <w:color w:val="0B0080"/>
            <w:sz w:val="21"/>
            <w:szCs w:val="21"/>
            <w:u w:val="single"/>
            <w:lang w:val="es-ES" w:eastAsia="es-MX"/>
          </w:rPr>
          <w:t>4 de mayo</w:t>
        </w:r>
      </w:hyperlink>
      <w:r w:rsidRPr="00C66D45">
        <w:rPr>
          <w:rFonts w:ascii="Arial" w:eastAsia="Times New Roman" w:hAnsi="Arial" w:cs="Arial"/>
          <w:color w:val="252525"/>
          <w:sz w:val="21"/>
          <w:szCs w:val="21"/>
          <w:lang w:val="es-ES" w:eastAsia="es-MX"/>
        </w:rPr>
        <w:t>, en la </w:t>
      </w:r>
      <w:hyperlink r:id="rId32" w:tooltip="Revuelta de Haymarket" w:history="1">
        <w:r w:rsidRPr="00C66D45">
          <w:rPr>
            <w:rFonts w:ascii="Arial" w:eastAsia="Times New Roman" w:hAnsi="Arial" w:cs="Arial"/>
            <w:color w:val="0B0080"/>
            <w:sz w:val="21"/>
            <w:szCs w:val="21"/>
            <w:u w:val="single"/>
            <w:lang w:val="es-ES" w:eastAsia="es-MX"/>
          </w:rPr>
          <w:t xml:space="preserve">Revuelta de </w:t>
        </w:r>
        <w:proofErr w:type="spellStart"/>
        <w:r w:rsidRPr="00C66D45">
          <w:rPr>
            <w:rFonts w:ascii="Arial" w:eastAsia="Times New Roman" w:hAnsi="Arial" w:cs="Arial"/>
            <w:color w:val="0B0080"/>
            <w:sz w:val="21"/>
            <w:szCs w:val="21"/>
            <w:u w:val="single"/>
            <w:lang w:val="es-ES" w:eastAsia="es-MX"/>
          </w:rPr>
          <w:t>Haymarket</w:t>
        </w:r>
        <w:proofErr w:type="spellEnd"/>
      </w:hyperlink>
      <w:r w:rsidRPr="00C66D45">
        <w:rPr>
          <w:rFonts w:ascii="Arial" w:eastAsia="Times New Roman" w:hAnsi="Arial" w:cs="Arial"/>
          <w:color w:val="252525"/>
          <w:sz w:val="21"/>
          <w:szCs w:val="21"/>
          <w:lang w:val="es-ES" w:eastAsia="es-MX"/>
        </w:rPr>
        <w:t>. A partir de entonces se convirtió en una jornada reivindicativa de los derechos de los trabajadores en sentido general que es celebrada en mayor o menor medida en todo el mundo.</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En </w:t>
      </w:r>
      <w:hyperlink r:id="rId33" w:tooltip="Estados Unidos" w:history="1">
        <w:r w:rsidRPr="00C66D45">
          <w:rPr>
            <w:rFonts w:ascii="Arial" w:eastAsia="Times New Roman" w:hAnsi="Arial" w:cs="Arial"/>
            <w:color w:val="0B0080"/>
            <w:sz w:val="21"/>
            <w:szCs w:val="21"/>
            <w:u w:val="single"/>
            <w:lang w:val="es-ES" w:eastAsia="es-MX"/>
          </w:rPr>
          <w:t>Estados Unidos</w:t>
        </w:r>
      </w:hyperlink>
      <w:r w:rsidRPr="00C66D45">
        <w:rPr>
          <w:rFonts w:ascii="Arial" w:eastAsia="Times New Roman" w:hAnsi="Arial" w:cs="Arial"/>
          <w:color w:val="252525"/>
          <w:sz w:val="21"/>
          <w:szCs w:val="21"/>
          <w:lang w:val="es-ES" w:eastAsia="es-MX"/>
        </w:rPr>
        <w:t>, </w:t>
      </w:r>
      <w:hyperlink r:id="rId34" w:tooltip="Canadá" w:history="1">
        <w:r w:rsidRPr="00C66D45">
          <w:rPr>
            <w:rFonts w:ascii="Arial" w:eastAsia="Times New Roman" w:hAnsi="Arial" w:cs="Arial"/>
            <w:color w:val="0B0080"/>
            <w:sz w:val="21"/>
            <w:szCs w:val="21"/>
            <w:u w:val="single"/>
            <w:lang w:val="es-ES" w:eastAsia="es-MX"/>
          </w:rPr>
          <w:t>Canadá</w:t>
        </w:r>
      </w:hyperlink>
      <w:r w:rsidRPr="00C66D45">
        <w:rPr>
          <w:rFonts w:ascii="Arial" w:eastAsia="Times New Roman" w:hAnsi="Arial" w:cs="Arial"/>
          <w:color w:val="252525"/>
          <w:sz w:val="21"/>
          <w:szCs w:val="21"/>
          <w:lang w:val="es-ES" w:eastAsia="es-MX"/>
        </w:rPr>
        <w:t> y otros países no se celebra esta conmemoración. En su lugar se celebra el </w:t>
      </w:r>
      <w:hyperlink r:id="rId35" w:tooltip="Labor Day" w:history="1">
        <w:r w:rsidRPr="00C66D45">
          <w:rPr>
            <w:rFonts w:ascii="Arial" w:eastAsia="Times New Roman" w:hAnsi="Arial" w:cs="Arial"/>
            <w:i/>
            <w:iCs/>
            <w:color w:val="0B0080"/>
            <w:sz w:val="21"/>
            <w:szCs w:val="21"/>
            <w:u w:val="single"/>
            <w:lang w:val="es-ES" w:eastAsia="es-MX"/>
          </w:rPr>
          <w:t>Labor Day</w:t>
        </w:r>
      </w:hyperlink>
      <w:r w:rsidRPr="00C66D45">
        <w:rPr>
          <w:rFonts w:ascii="Arial" w:eastAsia="Times New Roman" w:hAnsi="Arial" w:cs="Arial"/>
          <w:color w:val="252525"/>
          <w:sz w:val="21"/>
          <w:szCs w:val="21"/>
          <w:lang w:val="es-ES" w:eastAsia="es-MX"/>
        </w:rPr>
        <w:t> el primer lunes de septiembre en un desfile realizado en </w:t>
      </w:r>
      <w:hyperlink r:id="rId36" w:tooltip="Nueva York" w:history="1">
        <w:r w:rsidRPr="00C66D45">
          <w:rPr>
            <w:rFonts w:ascii="Arial" w:eastAsia="Times New Roman" w:hAnsi="Arial" w:cs="Arial"/>
            <w:color w:val="0B0080"/>
            <w:sz w:val="21"/>
            <w:szCs w:val="21"/>
            <w:u w:val="single"/>
            <w:lang w:val="es-ES" w:eastAsia="es-MX"/>
          </w:rPr>
          <w:t>Nueva York</w:t>
        </w:r>
      </w:hyperlink>
      <w:r w:rsidRPr="00C66D45">
        <w:rPr>
          <w:rFonts w:ascii="Arial" w:eastAsia="Times New Roman" w:hAnsi="Arial" w:cs="Arial"/>
          <w:color w:val="252525"/>
          <w:sz w:val="21"/>
          <w:szCs w:val="21"/>
          <w:lang w:val="es-ES" w:eastAsia="es-MX"/>
        </w:rPr>
        <w:t> y organizado por la Noble Orden de los Caballeros del Trabajo (</w:t>
      </w:r>
      <w:proofErr w:type="spellStart"/>
      <w:r w:rsidRPr="00C66D45">
        <w:rPr>
          <w:rFonts w:ascii="Arial" w:eastAsia="Times New Roman" w:hAnsi="Arial" w:cs="Arial"/>
          <w:i/>
          <w:iCs/>
          <w:color w:val="252525"/>
          <w:sz w:val="21"/>
          <w:szCs w:val="21"/>
          <w:lang w:val="es-ES" w:eastAsia="es-MX"/>
        </w:rPr>
        <w:t>Knights</w:t>
      </w:r>
      <w:proofErr w:type="spellEnd"/>
      <w:r w:rsidRPr="00C66D45">
        <w:rPr>
          <w:rFonts w:ascii="Arial" w:eastAsia="Times New Roman" w:hAnsi="Arial" w:cs="Arial"/>
          <w:i/>
          <w:iCs/>
          <w:color w:val="252525"/>
          <w:sz w:val="21"/>
          <w:szCs w:val="21"/>
          <w:lang w:val="es-ES" w:eastAsia="es-MX"/>
        </w:rPr>
        <w:t xml:space="preserve"> of Labor</w:t>
      </w:r>
      <w:r w:rsidRPr="00C66D45">
        <w:rPr>
          <w:rFonts w:ascii="Arial" w:eastAsia="Times New Roman" w:hAnsi="Arial" w:cs="Arial"/>
          <w:color w:val="252525"/>
          <w:sz w:val="21"/>
          <w:szCs w:val="21"/>
          <w:lang w:val="es-ES" w:eastAsia="es-MX"/>
        </w:rPr>
        <w:t>, en inglés). El presidente estadounidense </w:t>
      </w:r>
      <w:proofErr w:type="spellStart"/>
      <w:r w:rsidRPr="00C66D45">
        <w:rPr>
          <w:rFonts w:ascii="Arial" w:eastAsia="Times New Roman" w:hAnsi="Arial" w:cs="Arial"/>
          <w:color w:val="252525"/>
          <w:sz w:val="21"/>
          <w:szCs w:val="21"/>
          <w:lang w:val="es-ES" w:eastAsia="es-MX"/>
        </w:rPr>
        <w:fldChar w:fldCharType="begin"/>
      </w:r>
      <w:r w:rsidRPr="00C66D45">
        <w:rPr>
          <w:rFonts w:ascii="Arial" w:eastAsia="Times New Roman" w:hAnsi="Arial" w:cs="Arial"/>
          <w:color w:val="252525"/>
          <w:sz w:val="21"/>
          <w:szCs w:val="21"/>
          <w:lang w:val="es-ES" w:eastAsia="es-MX"/>
        </w:rPr>
        <w:instrText xml:space="preserve"> HYPERLINK "https://es.wikipedia.org/wiki/Grover_Cleveland" \o "Grover Cleveland" </w:instrText>
      </w:r>
      <w:r w:rsidRPr="00C66D45">
        <w:rPr>
          <w:rFonts w:ascii="Arial" w:eastAsia="Times New Roman" w:hAnsi="Arial" w:cs="Arial"/>
          <w:color w:val="252525"/>
          <w:sz w:val="21"/>
          <w:szCs w:val="21"/>
          <w:lang w:val="es-ES" w:eastAsia="es-MX"/>
        </w:rPr>
        <w:fldChar w:fldCharType="separate"/>
      </w:r>
      <w:r w:rsidRPr="00C66D45">
        <w:rPr>
          <w:rFonts w:ascii="Arial" w:eastAsia="Times New Roman" w:hAnsi="Arial" w:cs="Arial"/>
          <w:color w:val="0B0080"/>
          <w:sz w:val="21"/>
          <w:szCs w:val="21"/>
          <w:u w:val="single"/>
          <w:lang w:val="es-ES" w:eastAsia="es-MX"/>
        </w:rPr>
        <w:t>Grover</w:t>
      </w:r>
      <w:proofErr w:type="spellEnd"/>
      <w:r w:rsidRPr="00C66D45">
        <w:rPr>
          <w:rFonts w:ascii="Arial" w:eastAsia="Times New Roman" w:hAnsi="Arial" w:cs="Arial"/>
          <w:color w:val="0B0080"/>
          <w:sz w:val="21"/>
          <w:szCs w:val="21"/>
          <w:u w:val="single"/>
          <w:lang w:val="es-ES" w:eastAsia="es-MX"/>
        </w:rPr>
        <w:t xml:space="preserve"> </w:t>
      </w:r>
      <w:proofErr w:type="spellStart"/>
      <w:r w:rsidRPr="00C66D45">
        <w:rPr>
          <w:rFonts w:ascii="Arial" w:eastAsia="Times New Roman" w:hAnsi="Arial" w:cs="Arial"/>
          <w:color w:val="0B0080"/>
          <w:sz w:val="21"/>
          <w:szCs w:val="21"/>
          <w:u w:val="single"/>
          <w:lang w:val="es-ES" w:eastAsia="es-MX"/>
        </w:rPr>
        <w:t>Cleveland</w:t>
      </w:r>
      <w:r w:rsidRPr="00C66D45">
        <w:rPr>
          <w:rFonts w:ascii="Arial" w:eastAsia="Times New Roman" w:hAnsi="Arial" w:cs="Arial"/>
          <w:color w:val="252525"/>
          <w:sz w:val="21"/>
          <w:szCs w:val="21"/>
          <w:lang w:val="es-ES" w:eastAsia="es-MX"/>
        </w:rPr>
        <w:fldChar w:fldCharType="end"/>
      </w:r>
      <w:r w:rsidRPr="00C66D45">
        <w:rPr>
          <w:rFonts w:ascii="Arial" w:eastAsia="Times New Roman" w:hAnsi="Arial" w:cs="Arial"/>
          <w:color w:val="252525"/>
          <w:sz w:val="21"/>
          <w:szCs w:val="21"/>
          <w:lang w:val="es-ES" w:eastAsia="es-MX"/>
        </w:rPr>
        <w:t>auspició</w:t>
      </w:r>
      <w:proofErr w:type="spellEnd"/>
      <w:r w:rsidRPr="00C66D45">
        <w:rPr>
          <w:rFonts w:ascii="Arial" w:eastAsia="Times New Roman" w:hAnsi="Arial" w:cs="Arial"/>
          <w:color w:val="252525"/>
          <w:sz w:val="21"/>
          <w:szCs w:val="21"/>
          <w:lang w:val="es-ES" w:eastAsia="es-MX"/>
        </w:rPr>
        <w:t xml:space="preserve"> la celebración en septiembre por temor a que la fecha de mayo reforzase el movimiento </w:t>
      </w:r>
      <w:hyperlink r:id="rId37" w:tooltip="Socialismo" w:history="1">
        <w:r w:rsidRPr="00C66D45">
          <w:rPr>
            <w:rFonts w:ascii="Arial" w:eastAsia="Times New Roman" w:hAnsi="Arial" w:cs="Arial"/>
            <w:color w:val="0B0080"/>
            <w:sz w:val="21"/>
            <w:szCs w:val="21"/>
            <w:u w:val="single"/>
            <w:lang w:val="es-ES" w:eastAsia="es-MX"/>
          </w:rPr>
          <w:t>socialista</w:t>
        </w:r>
      </w:hyperlink>
      <w:r w:rsidRPr="00C66D45">
        <w:rPr>
          <w:rFonts w:ascii="Arial" w:eastAsia="Times New Roman" w:hAnsi="Arial" w:cs="Arial"/>
          <w:color w:val="252525"/>
          <w:sz w:val="21"/>
          <w:szCs w:val="21"/>
          <w:lang w:val="es-ES" w:eastAsia="es-MX"/>
        </w:rPr>
        <w:t> en los Estados Unidos desde </w:t>
      </w:r>
      <w:hyperlink r:id="rId38" w:tooltip="1882" w:history="1">
        <w:r w:rsidRPr="00C66D45">
          <w:rPr>
            <w:rFonts w:ascii="Arial" w:eastAsia="Times New Roman" w:hAnsi="Arial" w:cs="Arial"/>
            <w:color w:val="0B0080"/>
            <w:sz w:val="21"/>
            <w:szCs w:val="21"/>
            <w:u w:val="single"/>
            <w:lang w:val="es-ES" w:eastAsia="es-MX"/>
          </w:rPr>
          <w:t>1882</w:t>
        </w:r>
      </w:hyperlink>
      <w:r w:rsidRPr="00C66D45">
        <w:rPr>
          <w:rFonts w:ascii="Arial" w:eastAsia="Times New Roman" w:hAnsi="Arial" w:cs="Arial"/>
          <w:color w:val="252525"/>
          <w:sz w:val="21"/>
          <w:szCs w:val="21"/>
          <w:lang w:val="es-ES" w:eastAsia="es-MX"/>
        </w:rPr>
        <w:t>. Canadá se unió a conmemorar el primer lunes de septiembre en vez del primero de mayo a partir de </w:t>
      </w:r>
      <w:hyperlink r:id="rId39" w:tooltip="1894" w:history="1">
        <w:r w:rsidRPr="00C66D45">
          <w:rPr>
            <w:rFonts w:ascii="Arial" w:eastAsia="Times New Roman" w:hAnsi="Arial" w:cs="Arial"/>
            <w:color w:val="0B0080"/>
            <w:sz w:val="21"/>
            <w:szCs w:val="21"/>
            <w:u w:val="single"/>
            <w:lang w:val="es-ES" w:eastAsia="es-MX"/>
          </w:rPr>
          <w:t>1894</w:t>
        </w:r>
      </w:hyperlink>
      <w:r w:rsidRPr="00C66D45">
        <w:rPr>
          <w:rFonts w:ascii="Arial" w:eastAsia="Times New Roman" w:hAnsi="Arial" w:cs="Arial"/>
          <w:color w:val="252525"/>
          <w:sz w:val="21"/>
          <w:szCs w:val="21"/>
          <w:lang w:val="es-ES" w:eastAsia="es-MX"/>
        </w:rPr>
        <w:t>.</w:t>
      </w:r>
    </w:p>
    <w:p w:rsidR="00C66D45" w:rsidRPr="00C66D45" w:rsidRDefault="00C66D45" w:rsidP="00C66D45">
      <w:pPr>
        <w:shd w:val="clear" w:color="auto" w:fill="F9F9F9"/>
        <w:spacing w:before="240" w:after="60" w:line="240" w:lineRule="auto"/>
        <w:jc w:val="center"/>
        <w:outlineLvl w:val="1"/>
        <w:rPr>
          <w:rFonts w:ascii="Arial" w:eastAsia="Times New Roman" w:hAnsi="Arial" w:cs="Arial"/>
          <w:b/>
          <w:bCs/>
          <w:color w:val="000000"/>
          <w:sz w:val="20"/>
          <w:szCs w:val="20"/>
          <w:lang w:val="es-ES" w:eastAsia="es-MX"/>
        </w:rPr>
      </w:pPr>
      <w:r w:rsidRPr="00C66D45">
        <w:rPr>
          <w:rFonts w:ascii="Arial" w:eastAsia="Times New Roman" w:hAnsi="Arial" w:cs="Arial"/>
          <w:b/>
          <w:bCs/>
          <w:color w:val="000000"/>
          <w:sz w:val="20"/>
          <w:szCs w:val="20"/>
          <w:lang w:val="es-ES" w:eastAsia="es-MX"/>
        </w:rPr>
        <w:t>Índice</w:t>
      </w:r>
    </w:p>
    <w:p w:rsidR="00C66D45" w:rsidRPr="00C66D45" w:rsidRDefault="00C66D45" w:rsidP="00C66D45">
      <w:pPr>
        <w:shd w:val="clear" w:color="auto" w:fill="F9F9F9"/>
        <w:spacing w:after="0" w:line="240" w:lineRule="auto"/>
        <w:jc w:val="center"/>
        <w:rPr>
          <w:rFonts w:ascii="Arial" w:eastAsia="Times New Roman" w:hAnsi="Arial" w:cs="Arial"/>
          <w:color w:val="252525"/>
          <w:sz w:val="20"/>
          <w:szCs w:val="20"/>
          <w:lang w:val="es-ES" w:eastAsia="es-MX"/>
        </w:rPr>
      </w:pPr>
      <w:r w:rsidRPr="00C66D45">
        <w:rPr>
          <w:rFonts w:ascii="Arial" w:eastAsia="Times New Roman" w:hAnsi="Arial" w:cs="Arial"/>
          <w:color w:val="252525"/>
          <w:sz w:val="20"/>
          <w:szCs w:val="20"/>
          <w:lang w:val="es-ES" w:eastAsia="es-MX"/>
        </w:rPr>
        <w:t> </w:t>
      </w:r>
      <w:r w:rsidRPr="00C66D45">
        <w:rPr>
          <w:rFonts w:ascii="Arial" w:eastAsia="Times New Roman" w:hAnsi="Arial" w:cs="Arial"/>
          <w:color w:val="252525"/>
          <w:sz w:val="19"/>
          <w:szCs w:val="19"/>
          <w:lang w:val="es-ES" w:eastAsia="es-MX"/>
        </w:rPr>
        <w:t> [</w:t>
      </w:r>
      <w:hyperlink r:id="rId40" w:history="1">
        <w:proofErr w:type="gramStart"/>
        <w:r w:rsidRPr="00C66D45">
          <w:rPr>
            <w:rFonts w:ascii="Arial" w:eastAsia="Times New Roman" w:hAnsi="Arial" w:cs="Arial"/>
            <w:color w:val="0B0080"/>
            <w:sz w:val="19"/>
            <w:szCs w:val="19"/>
            <w:u w:val="single"/>
            <w:lang w:val="es-ES" w:eastAsia="es-MX"/>
          </w:rPr>
          <w:t>ocultar</w:t>
        </w:r>
        <w:proofErr w:type="gramEnd"/>
      </w:hyperlink>
      <w:r w:rsidRPr="00C66D45">
        <w:rPr>
          <w:rFonts w:ascii="Arial" w:eastAsia="Times New Roman" w:hAnsi="Arial" w:cs="Arial"/>
          <w:color w:val="252525"/>
          <w:sz w:val="19"/>
          <w:szCs w:val="19"/>
          <w:lang w:val="es-ES" w:eastAsia="es-MX"/>
        </w:rPr>
        <w:t>] </w:t>
      </w:r>
    </w:p>
    <w:p w:rsidR="00C66D45" w:rsidRPr="00C66D45" w:rsidRDefault="00C66D45" w:rsidP="00C66D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MX"/>
        </w:rPr>
      </w:pPr>
      <w:hyperlink r:id="rId41" w:anchor="Historia" w:history="1">
        <w:r w:rsidRPr="00C66D45">
          <w:rPr>
            <w:rFonts w:ascii="Arial" w:eastAsia="Times New Roman" w:hAnsi="Arial" w:cs="Arial"/>
            <w:color w:val="0B0080"/>
            <w:sz w:val="20"/>
            <w:szCs w:val="20"/>
            <w:lang w:val="es-ES" w:eastAsia="es-MX"/>
          </w:rPr>
          <w:t>1Historia</w:t>
        </w:r>
      </w:hyperlink>
    </w:p>
    <w:p w:rsidR="00C66D45" w:rsidRPr="00C66D45" w:rsidRDefault="00C66D45" w:rsidP="00C66D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MX"/>
        </w:rPr>
      </w:pPr>
      <w:hyperlink r:id="rId42" w:anchor="Origen_de_la_celebraci.C3.B3n" w:history="1">
        <w:r w:rsidRPr="00C66D45">
          <w:rPr>
            <w:rFonts w:ascii="Arial" w:eastAsia="Times New Roman" w:hAnsi="Arial" w:cs="Arial"/>
            <w:color w:val="0B0080"/>
            <w:sz w:val="20"/>
            <w:szCs w:val="20"/>
            <w:lang w:val="es-ES" w:eastAsia="es-MX"/>
          </w:rPr>
          <w:t>1.1Origen de la celebración</w:t>
        </w:r>
      </w:hyperlink>
    </w:p>
    <w:p w:rsidR="00C66D45" w:rsidRPr="00C66D45" w:rsidRDefault="00C66D45" w:rsidP="00C66D45">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lang w:val="es-ES" w:eastAsia="es-MX"/>
        </w:rPr>
      </w:pPr>
      <w:hyperlink r:id="rId43" w:anchor="La_reivindicaci.C3.B3n_de_la_jornada_laboral_de_8_horas_de_trabajo" w:history="1">
        <w:r w:rsidRPr="00C66D45">
          <w:rPr>
            <w:rFonts w:ascii="Arial" w:eastAsia="Times New Roman" w:hAnsi="Arial" w:cs="Arial"/>
            <w:color w:val="0B0080"/>
            <w:sz w:val="20"/>
            <w:szCs w:val="20"/>
            <w:lang w:val="es-ES" w:eastAsia="es-MX"/>
          </w:rPr>
          <w:t>1.1.1La reivindicación de la jornada laboral de 8 horas de trabajo</w:t>
        </w:r>
      </w:hyperlink>
    </w:p>
    <w:p w:rsidR="00C66D45" w:rsidRPr="00C66D45" w:rsidRDefault="00C66D45" w:rsidP="00C66D45">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lang w:val="es-ES" w:eastAsia="es-MX"/>
        </w:rPr>
      </w:pPr>
      <w:hyperlink r:id="rId44" w:anchor="El_d.C3.ADa_1_de_mayo.2C_la_huelga" w:history="1">
        <w:r w:rsidRPr="00C66D45">
          <w:rPr>
            <w:rFonts w:ascii="Arial" w:eastAsia="Times New Roman" w:hAnsi="Arial" w:cs="Arial"/>
            <w:color w:val="0B0080"/>
            <w:sz w:val="20"/>
            <w:szCs w:val="20"/>
            <w:lang w:val="es-ES" w:eastAsia="es-MX"/>
          </w:rPr>
          <w:t>1.1.2El día 1 de mayo, la huelga</w:t>
        </w:r>
      </w:hyperlink>
    </w:p>
    <w:p w:rsidR="00C66D45" w:rsidRPr="00C66D45" w:rsidRDefault="00C66D45" w:rsidP="00C66D45">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lang w:val="es-ES" w:eastAsia="es-MX"/>
        </w:rPr>
      </w:pPr>
      <w:hyperlink r:id="rId45" w:anchor="La_revuelta_de_Haymarket" w:history="1">
        <w:r w:rsidRPr="00C66D45">
          <w:rPr>
            <w:rFonts w:ascii="Arial" w:eastAsia="Times New Roman" w:hAnsi="Arial" w:cs="Arial"/>
            <w:color w:val="0B0080"/>
            <w:sz w:val="20"/>
            <w:szCs w:val="20"/>
            <w:lang w:val="es-ES" w:eastAsia="es-MX"/>
          </w:rPr>
          <w:t xml:space="preserve">1.1.3La revuelta de </w:t>
        </w:r>
        <w:proofErr w:type="spellStart"/>
        <w:r w:rsidRPr="00C66D45">
          <w:rPr>
            <w:rFonts w:ascii="Arial" w:eastAsia="Times New Roman" w:hAnsi="Arial" w:cs="Arial"/>
            <w:color w:val="0B0080"/>
            <w:sz w:val="20"/>
            <w:szCs w:val="20"/>
            <w:lang w:val="es-ES" w:eastAsia="es-MX"/>
          </w:rPr>
          <w:t>Haymarket</w:t>
        </w:r>
        <w:proofErr w:type="spellEnd"/>
      </w:hyperlink>
    </w:p>
    <w:p w:rsidR="00C66D45" w:rsidRPr="00C66D45" w:rsidRDefault="00C66D45" w:rsidP="00C66D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MX"/>
        </w:rPr>
      </w:pPr>
      <w:hyperlink r:id="rId46" w:anchor="Consecuci.C3.B3n_de_la_jornada_laboral_de_ocho_horas" w:history="1">
        <w:r w:rsidRPr="00C66D45">
          <w:rPr>
            <w:rFonts w:ascii="Arial" w:eastAsia="Times New Roman" w:hAnsi="Arial" w:cs="Arial"/>
            <w:color w:val="0B0080"/>
            <w:sz w:val="20"/>
            <w:szCs w:val="20"/>
            <w:lang w:val="es-ES" w:eastAsia="es-MX"/>
          </w:rPr>
          <w:t>1.2Consecución de la jornada laboral de ocho horas</w:t>
        </w:r>
      </w:hyperlink>
    </w:p>
    <w:p w:rsidR="00C66D45" w:rsidRPr="00C66D45" w:rsidRDefault="00C66D45" w:rsidP="00C66D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MX"/>
        </w:rPr>
      </w:pPr>
      <w:hyperlink r:id="rId47" w:anchor="Consolidaci.C3.B3n_y_extensi.C3.B3n_durante_el_siglo_XX" w:history="1">
        <w:r w:rsidRPr="00C66D45">
          <w:rPr>
            <w:rFonts w:ascii="Arial" w:eastAsia="Times New Roman" w:hAnsi="Arial" w:cs="Arial"/>
            <w:color w:val="0B0080"/>
            <w:sz w:val="20"/>
            <w:szCs w:val="20"/>
            <w:lang w:val="es-ES" w:eastAsia="es-MX"/>
          </w:rPr>
          <w:t>1.3Consolidación y extensión durante el siglo XX</w:t>
        </w:r>
      </w:hyperlink>
    </w:p>
    <w:p w:rsidR="00C66D45" w:rsidRPr="00C66D45" w:rsidRDefault="00C66D45" w:rsidP="00C66D45">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s-ES" w:eastAsia="es-MX"/>
        </w:rPr>
      </w:pPr>
      <w:hyperlink r:id="rId48" w:anchor="Siglo_XXI_y_actualidad" w:history="1">
        <w:r w:rsidRPr="00C66D45">
          <w:rPr>
            <w:rFonts w:ascii="Arial" w:eastAsia="Times New Roman" w:hAnsi="Arial" w:cs="Arial"/>
            <w:color w:val="0B0080"/>
            <w:sz w:val="20"/>
            <w:szCs w:val="20"/>
            <w:lang w:val="es-ES" w:eastAsia="es-MX"/>
          </w:rPr>
          <w:t>1.4Siglo XXI y actualidad</w:t>
        </w:r>
      </w:hyperlink>
    </w:p>
    <w:p w:rsidR="00C66D45" w:rsidRPr="00C66D45" w:rsidRDefault="00C66D45" w:rsidP="00C66D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MX"/>
        </w:rPr>
      </w:pPr>
      <w:hyperlink r:id="rId49" w:anchor="V.C3.A9ase_tambi.C3.A9n" w:history="1">
        <w:r w:rsidRPr="00C66D45">
          <w:rPr>
            <w:rFonts w:ascii="Arial" w:eastAsia="Times New Roman" w:hAnsi="Arial" w:cs="Arial"/>
            <w:color w:val="0B0080"/>
            <w:sz w:val="20"/>
            <w:szCs w:val="20"/>
            <w:lang w:val="es-ES" w:eastAsia="es-MX"/>
          </w:rPr>
          <w:t>2Véase también</w:t>
        </w:r>
      </w:hyperlink>
    </w:p>
    <w:p w:rsidR="00C66D45" w:rsidRPr="00C66D45" w:rsidRDefault="00C66D45" w:rsidP="00C66D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MX"/>
        </w:rPr>
      </w:pPr>
      <w:hyperlink r:id="rId50" w:anchor="Referencias" w:history="1">
        <w:r w:rsidRPr="00C66D45">
          <w:rPr>
            <w:rFonts w:ascii="Arial" w:eastAsia="Times New Roman" w:hAnsi="Arial" w:cs="Arial"/>
            <w:color w:val="0B0080"/>
            <w:sz w:val="20"/>
            <w:szCs w:val="20"/>
            <w:lang w:val="es-ES" w:eastAsia="es-MX"/>
          </w:rPr>
          <w:t>3Referencias</w:t>
        </w:r>
      </w:hyperlink>
    </w:p>
    <w:p w:rsidR="00C66D45" w:rsidRPr="00C66D45" w:rsidRDefault="00C66D45" w:rsidP="00C66D4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s-ES" w:eastAsia="es-MX"/>
        </w:rPr>
      </w:pPr>
      <w:hyperlink r:id="rId51" w:anchor="Enlaces_externos" w:history="1">
        <w:r w:rsidRPr="00C66D45">
          <w:rPr>
            <w:rFonts w:ascii="Arial" w:eastAsia="Times New Roman" w:hAnsi="Arial" w:cs="Arial"/>
            <w:color w:val="0B0080"/>
            <w:sz w:val="20"/>
            <w:szCs w:val="20"/>
            <w:lang w:val="es-ES" w:eastAsia="es-MX"/>
          </w:rPr>
          <w:t>4Enlaces externos</w:t>
        </w:r>
      </w:hyperlink>
    </w:p>
    <w:p w:rsidR="00C66D45" w:rsidRPr="00C66D45" w:rsidRDefault="00C66D45" w:rsidP="00C66D45">
      <w:pPr>
        <w:pBdr>
          <w:bottom w:val="single" w:sz="6" w:space="0" w:color="AAAAAA"/>
        </w:pBdr>
        <w:spacing w:before="240" w:after="60" w:line="240" w:lineRule="auto"/>
        <w:outlineLvl w:val="1"/>
        <w:rPr>
          <w:rFonts w:ascii="Georgia" w:eastAsia="Times New Roman" w:hAnsi="Georgia" w:cs="Arial"/>
          <w:color w:val="000000"/>
          <w:sz w:val="32"/>
          <w:szCs w:val="32"/>
          <w:lang w:val="es-ES" w:eastAsia="es-MX"/>
        </w:rPr>
      </w:pPr>
      <w:r w:rsidRPr="00C66D45">
        <w:rPr>
          <w:rFonts w:ascii="Georgia" w:eastAsia="Times New Roman" w:hAnsi="Georgia" w:cs="Arial"/>
          <w:color w:val="000000"/>
          <w:sz w:val="32"/>
          <w:szCs w:val="32"/>
          <w:lang w:val="es-ES" w:eastAsia="es-MX"/>
        </w:rPr>
        <w:t>Historia</w:t>
      </w:r>
    </w:p>
    <w:p w:rsidR="00C66D45" w:rsidRPr="00C66D45" w:rsidRDefault="00C66D45" w:rsidP="00C66D45">
      <w:pPr>
        <w:spacing w:before="72" w:after="60" w:line="240" w:lineRule="auto"/>
        <w:outlineLvl w:val="2"/>
        <w:rPr>
          <w:rFonts w:ascii="Arial" w:eastAsia="Times New Roman" w:hAnsi="Arial" w:cs="Arial"/>
          <w:b/>
          <w:bCs/>
          <w:color w:val="000000"/>
          <w:sz w:val="25"/>
          <w:szCs w:val="25"/>
          <w:lang w:val="es-ES" w:eastAsia="es-MX"/>
        </w:rPr>
      </w:pPr>
      <w:r w:rsidRPr="00C66D45">
        <w:rPr>
          <w:rFonts w:ascii="Arial" w:eastAsia="Times New Roman" w:hAnsi="Arial" w:cs="Arial"/>
          <w:b/>
          <w:bCs/>
          <w:color w:val="000000"/>
          <w:sz w:val="25"/>
          <w:szCs w:val="25"/>
          <w:lang w:val="es-ES" w:eastAsia="es-MX"/>
        </w:rPr>
        <w:t>Origen de la celebración</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Los hechos que dieron lugar a esta celebración están contextualizados en los albores de la </w:t>
      </w:r>
      <w:hyperlink r:id="rId52" w:tooltip="Revolución industrial" w:history="1">
        <w:r w:rsidRPr="00C66D45">
          <w:rPr>
            <w:rFonts w:ascii="Arial" w:eastAsia="Times New Roman" w:hAnsi="Arial" w:cs="Arial"/>
            <w:color w:val="0B0080"/>
            <w:sz w:val="21"/>
            <w:szCs w:val="21"/>
            <w:u w:val="single"/>
            <w:lang w:val="es-ES" w:eastAsia="es-MX"/>
          </w:rPr>
          <w:t>Revolución Industrial</w:t>
        </w:r>
      </w:hyperlink>
      <w:r w:rsidRPr="00C66D45">
        <w:rPr>
          <w:rFonts w:ascii="Arial" w:eastAsia="Times New Roman" w:hAnsi="Arial" w:cs="Arial"/>
          <w:color w:val="252525"/>
          <w:sz w:val="21"/>
          <w:szCs w:val="21"/>
          <w:lang w:val="es-ES" w:eastAsia="es-MX"/>
        </w:rPr>
        <w:t xml:space="preserve"> en los Estados Unidos. A fines del siglo </w:t>
      </w:r>
      <w:proofErr w:type="spellStart"/>
      <w:r w:rsidRPr="00C66D45">
        <w:rPr>
          <w:rFonts w:ascii="Arial" w:eastAsia="Times New Roman" w:hAnsi="Arial" w:cs="Arial"/>
          <w:color w:val="252525"/>
          <w:sz w:val="21"/>
          <w:szCs w:val="21"/>
          <w:lang w:val="es-ES" w:eastAsia="es-MX"/>
        </w:rPr>
        <w:t>XIX</w:t>
      </w:r>
      <w:hyperlink r:id="rId53" w:tooltip="Chicago" w:history="1">
        <w:r w:rsidRPr="00C66D45">
          <w:rPr>
            <w:rFonts w:ascii="Arial" w:eastAsia="Times New Roman" w:hAnsi="Arial" w:cs="Arial"/>
            <w:color w:val="0B0080"/>
            <w:sz w:val="21"/>
            <w:szCs w:val="21"/>
            <w:u w:val="single"/>
            <w:lang w:val="es-ES" w:eastAsia="es-MX"/>
          </w:rPr>
          <w:t>Chicago</w:t>
        </w:r>
        <w:proofErr w:type="spellEnd"/>
      </w:hyperlink>
      <w:r w:rsidRPr="00C66D45">
        <w:rPr>
          <w:rFonts w:ascii="Arial" w:eastAsia="Times New Roman" w:hAnsi="Arial" w:cs="Arial"/>
          <w:color w:val="252525"/>
          <w:sz w:val="21"/>
          <w:szCs w:val="21"/>
          <w:lang w:val="es-ES" w:eastAsia="es-MX"/>
        </w:rPr>
        <w:t> era la segunda ciudad en número de habitantes de EE. UU. Del oeste y del sudeste llegaban cada año por ferrocarril miles de ganaderos desocupados, creando las primeras villas humildes que albergaban a cientos de miles de trabajadores. Además, estos centros urbanos acogieron a emigrantes llegados de todo el mundo a lo largo del </w:t>
      </w:r>
      <w:hyperlink r:id="rId54" w:tooltip="Siglo XIX" w:history="1">
        <w:r w:rsidRPr="00C66D45">
          <w:rPr>
            <w:rFonts w:ascii="Arial" w:eastAsia="Times New Roman" w:hAnsi="Arial" w:cs="Arial"/>
            <w:color w:val="0B0080"/>
            <w:sz w:val="21"/>
            <w:szCs w:val="21"/>
            <w:u w:val="single"/>
            <w:lang w:val="es-ES" w:eastAsia="es-MX"/>
          </w:rPr>
          <w:t>siglo XIX</w:t>
        </w:r>
      </w:hyperlink>
      <w:r w:rsidRPr="00C66D45">
        <w:rPr>
          <w:rFonts w:ascii="Arial" w:eastAsia="Times New Roman" w:hAnsi="Arial" w:cs="Arial"/>
          <w:color w:val="252525"/>
          <w:sz w:val="21"/>
          <w:szCs w:val="21"/>
          <w:lang w:val="es-ES" w:eastAsia="es-MX"/>
        </w:rPr>
        <w:t>.</w:t>
      </w:r>
    </w:p>
    <w:p w:rsidR="00C66D45" w:rsidRPr="00C66D45" w:rsidRDefault="00C66D45" w:rsidP="00C66D45">
      <w:pPr>
        <w:spacing w:before="72" w:after="60" w:line="240" w:lineRule="auto"/>
        <w:outlineLvl w:val="3"/>
        <w:rPr>
          <w:rFonts w:ascii="Arial" w:eastAsia="Times New Roman" w:hAnsi="Arial" w:cs="Arial"/>
          <w:b/>
          <w:bCs/>
          <w:color w:val="000000"/>
          <w:sz w:val="21"/>
          <w:szCs w:val="21"/>
          <w:lang w:val="es-ES" w:eastAsia="es-MX"/>
        </w:rPr>
      </w:pPr>
      <w:r w:rsidRPr="00C66D45">
        <w:rPr>
          <w:rFonts w:ascii="Arial" w:eastAsia="Times New Roman" w:hAnsi="Arial" w:cs="Arial"/>
          <w:b/>
          <w:bCs/>
          <w:color w:val="000000"/>
          <w:sz w:val="21"/>
          <w:szCs w:val="21"/>
          <w:lang w:val="es-ES" w:eastAsia="es-MX"/>
        </w:rPr>
        <w:t>La reivindicación de la jornada laboral de 8 horas de trabajo</w:t>
      </w:r>
    </w:p>
    <w:p w:rsidR="00C66D45" w:rsidRPr="00C66D45" w:rsidRDefault="00C66D45" w:rsidP="00C66D45">
      <w:pPr>
        <w:shd w:val="clear" w:color="auto" w:fill="F9F9F9"/>
        <w:spacing w:after="0" w:line="240" w:lineRule="auto"/>
        <w:jc w:val="center"/>
        <w:rPr>
          <w:rFonts w:ascii="Arial" w:eastAsia="Times New Roman" w:hAnsi="Arial" w:cs="Arial"/>
          <w:color w:val="252525"/>
          <w:sz w:val="20"/>
          <w:szCs w:val="20"/>
          <w:lang w:val="es-ES" w:eastAsia="es-MX"/>
        </w:rPr>
      </w:pPr>
      <w:r>
        <w:rPr>
          <w:rFonts w:ascii="Arial" w:eastAsia="Times New Roman" w:hAnsi="Arial" w:cs="Arial"/>
          <w:noProof/>
          <w:color w:val="0B0080"/>
          <w:sz w:val="20"/>
          <w:szCs w:val="20"/>
          <w:lang w:eastAsia="es-MX"/>
        </w:rPr>
        <w:lastRenderedPageBreak/>
        <w:drawing>
          <wp:inline distT="0" distB="0" distL="0" distR="0">
            <wp:extent cx="2853055" cy="2035810"/>
            <wp:effectExtent l="0" t="0" r="4445" b="2540"/>
            <wp:docPr id="1" name="Imagen 1" descr="https://upload.wikimedia.org/wikipedia/commons/thumb/3/31/9_P.M._in_an_Indiana_Glass_Works._Indiana._-_NARA_-_523086.jpg/300px-9_P.M._in_an_Indiana_Glass_Works._Indiana._-_NARA_-_523086.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1/9_P.M._in_an_Indiana_Glass_Works._Indiana._-_NARA_-_523086.jpg/300px-9_P.M._in_an_Indiana_Glass_Works._Indiana._-_NARA_-_523086.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3055" cy="2035810"/>
                    </a:xfrm>
                    <a:prstGeom prst="rect">
                      <a:avLst/>
                    </a:prstGeom>
                    <a:noFill/>
                    <a:ln>
                      <a:noFill/>
                    </a:ln>
                  </pic:spPr>
                </pic:pic>
              </a:graphicData>
            </a:graphic>
          </wp:inline>
        </w:drawing>
      </w:r>
    </w:p>
    <w:p w:rsidR="00C66D45" w:rsidRPr="00C66D45" w:rsidRDefault="00C66D45" w:rsidP="00C66D45">
      <w:pPr>
        <w:shd w:val="clear" w:color="auto" w:fill="F9F9F9"/>
        <w:spacing w:line="336" w:lineRule="atLeast"/>
        <w:rPr>
          <w:rFonts w:ascii="Arial" w:eastAsia="Times New Roman" w:hAnsi="Arial" w:cs="Arial"/>
          <w:color w:val="252525"/>
          <w:sz w:val="19"/>
          <w:szCs w:val="19"/>
          <w:lang w:val="es-ES" w:eastAsia="es-MX"/>
        </w:rPr>
      </w:pPr>
      <w:r w:rsidRPr="00C66D45">
        <w:rPr>
          <w:rFonts w:ascii="Arial" w:eastAsia="Times New Roman" w:hAnsi="Arial" w:cs="Arial"/>
          <w:color w:val="252525"/>
          <w:sz w:val="19"/>
          <w:szCs w:val="19"/>
          <w:lang w:val="es-ES" w:eastAsia="es-MX"/>
        </w:rPr>
        <w:t>Fotografía de un taller de </w:t>
      </w:r>
      <w:hyperlink r:id="rId57" w:tooltip="Indiana" w:history="1">
        <w:r w:rsidRPr="00C66D45">
          <w:rPr>
            <w:rFonts w:ascii="Arial" w:eastAsia="Times New Roman" w:hAnsi="Arial" w:cs="Arial"/>
            <w:color w:val="0B0080"/>
            <w:sz w:val="19"/>
            <w:szCs w:val="19"/>
            <w:u w:val="single"/>
            <w:lang w:val="es-ES" w:eastAsia="es-MX"/>
          </w:rPr>
          <w:t>Indiana</w:t>
        </w:r>
      </w:hyperlink>
      <w:r w:rsidRPr="00C66D45">
        <w:rPr>
          <w:rFonts w:ascii="Arial" w:eastAsia="Times New Roman" w:hAnsi="Arial" w:cs="Arial"/>
          <w:color w:val="252525"/>
          <w:sz w:val="19"/>
          <w:szCs w:val="19"/>
          <w:lang w:val="es-ES" w:eastAsia="es-MX"/>
        </w:rPr>
        <w:t>, Estados Unidos, de </w:t>
      </w:r>
      <w:hyperlink r:id="rId58" w:tooltip="Lewis Hine" w:history="1">
        <w:r w:rsidRPr="00C66D45">
          <w:rPr>
            <w:rFonts w:ascii="Arial" w:eastAsia="Times New Roman" w:hAnsi="Arial" w:cs="Arial"/>
            <w:color w:val="0B0080"/>
            <w:sz w:val="19"/>
            <w:szCs w:val="19"/>
            <w:u w:val="single"/>
            <w:lang w:val="es-ES" w:eastAsia="es-MX"/>
          </w:rPr>
          <w:t xml:space="preserve">Lewis </w:t>
        </w:r>
        <w:proofErr w:type="spellStart"/>
        <w:r w:rsidRPr="00C66D45">
          <w:rPr>
            <w:rFonts w:ascii="Arial" w:eastAsia="Times New Roman" w:hAnsi="Arial" w:cs="Arial"/>
            <w:color w:val="0B0080"/>
            <w:sz w:val="19"/>
            <w:szCs w:val="19"/>
            <w:u w:val="single"/>
            <w:lang w:val="es-ES" w:eastAsia="es-MX"/>
          </w:rPr>
          <w:t>Hine</w:t>
        </w:r>
        <w:proofErr w:type="spellEnd"/>
      </w:hyperlink>
      <w:r w:rsidRPr="00C66D45">
        <w:rPr>
          <w:rFonts w:ascii="Arial" w:eastAsia="Times New Roman" w:hAnsi="Arial" w:cs="Arial"/>
          <w:color w:val="252525"/>
          <w:sz w:val="19"/>
          <w:szCs w:val="19"/>
          <w:lang w:val="es-ES" w:eastAsia="es-MX"/>
        </w:rPr>
        <w:t>, 1908. Las malas condiciones laborales de los trabajadores en plena </w:t>
      </w:r>
      <w:hyperlink r:id="rId59" w:tooltip="Revolución Industrial" w:history="1">
        <w:r w:rsidRPr="00C66D45">
          <w:rPr>
            <w:rFonts w:ascii="Arial" w:eastAsia="Times New Roman" w:hAnsi="Arial" w:cs="Arial"/>
            <w:color w:val="0B0080"/>
            <w:sz w:val="19"/>
            <w:szCs w:val="19"/>
            <w:u w:val="single"/>
            <w:lang w:val="es-ES" w:eastAsia="es-MX"/>
          </w:rPr>
          <w:t>Revolución Industrial</w:t>
        </w:r>
      </w:hyperlink>
      <w:r w:rsidRPr="00C66D45">
        <w:rPr>
          <w:rFonts w:ascii="Arial" w:eastAsia="Times New Roman" w:hAnsi="Arial" w:cs="Arial"/>
          <w:color w:val="252525"/>
          <w:sz w:val="19"/>
          <w:szCs w:val="19"/>
          <w:lang w:val="es-ES" w:eastAsia="es-MX"/>
        </w:rPr>
        <w:t xml:space="preserve"> contribuyeron al surgimiento </w:t>
      </w:r>
      <w:proofErr w:type="spellStart"/>
      <w:r w:rsidRPr="00C66D45">
        <w:rPr>
          <w:rFonts w:ascii="Arial" w:eastAsia="Times New Roman" w:hAnsi="Arial" w:cs="Arial"/>
          <w:color w:val="252525"/>
          <w:sz w:val="19"/>
          <w:szCs w:val="19"/>
          <w:lang w:val="es-ES" w:eastAsia="es-MX"/>
        </w:rPr>
        <w:t>del</w:t>
      </w:r>
      <w:hyperlink r:id="rId60" w:tooltip="Movimiento obrero" w:history="1">
        <w:r w:rsidRPr="00C66D45">
          <w:rPr>
            <w:rFonts w:ascii="Arial" w:eastAsia="Times New Roman" w:hAnsi="Arial" w:cs="Arial"/>
            <w:color w:val="0B0080"/>
            <w:sz w:val="19"/>
            <w:szCs w:val="19"/>
            <w:u w:val="single"/>
            <w:lang w:val="es-ES" w:eastAsia="es-MX"/>
          </w:rPr>
          <w:t>movimiento</w:t>
        </w:r>
        <w:proofErr w:type="spellEnd"/>
        <w:r w:rsidRPr="00C66D45">
          <w:rPr>
            <w:rFonts w:ascii="Arial" w:eastAsia="Times New Roman" w:hAnsi="Arial" w:cs="Arial"/>
            <w:color w:val="0B0080"/>
            <w:sz w:val="19"/>
            <w:szCs w:val="19"/>
            <w:u w:val="single"/>
            <w:lang w:val="es-ES" w:eastAsia="es-MX"/>
          </w:rPr>
          <w:t xml:space="preserve"> obrero</w:t>
        </w:r>
      </w:hyperlink>
      <w:r w:rsidRPr="00C66D45">
        <w:rPr>
          <w:rFonts w:ascii="Arial" w:eastAsia="Times New Roman" w:hAnsi="Arial" w:cs="Arial"/>
          <w:color w:val="252525"/>
          <w:sz w:val="19"/>
          <w:szCs w:val="19"/>
          <w:lang w:val="es-ES" w:eastAsia="es-MX"/>
        </w:rPr>
        <w:t> y sus reivindicaciones</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Una de las reivindicaciones básicas de los trabajadores, era la jornada de 8 horas. Uno de los objetivos prioritarios era hacer valer la máxima de: «ocho horas para el trabajo, ocho horas para el sueño y ocho horas para la casa». En este contexto se produjeron varios movimientos; en </w:t>
      </w:r>
      <w:hyperlink r:id="rId61" w:tooltip="1829" w:history="1">
        <w:r w:rsidRPr="00C66D45">
          <w:rPr>
            <w:rFonts w:ascii="Arial" w:eastAsia="Times New Roman" w:hAnsi="Arial" w:cs="Arial"/>
            <w:color w:val="0B0080"/>
            <w:sz w:val="21"/>
            <w:szCs w:val="21"/>
            <w:u w:val="single"/>
            <w:lang w:val="es-ES" w:eastAsia="es-MX"/>
          </w:rPr>
          <w:t>1829</w:t>
        </w:r>
      </w:hyperlink>
      <w:r w:rsidRPr="00C66D45">
        <w:rPr>
          <w:rFonts w:ascii="Arial" w:eastAsia="Times New Roman" w:hAnsi="Arial" w:cs="Arial"/>
          <w:color w:val="252525"/>
          <w:sz w:val="21"/>
          <w:szCs w:val="21"/>
          <w:lang w:val="es-ES" w:eastAsia="es-MX"/>
        </w:rPr>
        <w:t> se formó un movimiento para solicitar a la legislatura de </w:t>
      </w:r>
      <w:hyperlink r:id="rId62" w:tooltip="Nueva York" w:history="1">
        <w:r w:rsidRPr="00C66D45">
          <w:rPr>
            <w:rFonts w:ascii="Arial" w:eastAsia="Times New Roman" w:hAnsi="Arial" w:cs="Arial"/>
            <w:color w:val="0B0080"/>
            <w:sz w:val="21"/>
            <w:szCs w:val="21"/>
            <w:u w:val="single"/>
            <w:lang w:val="es-ES" w:eastAsia="es-MX"/>
          </w:rPr>
          <w:t>Nueva York</w:t>
        </w:r>
      </w:hyperlink>
      <w:r w:rsidRPr="00C66D45">
        <w:rPr>
          <w:rFonts w:ascii="Arial" w:eastAsia="Times New Roman" w:hAnsi="Arial" w:cs="Arial"/>
          <w:color w:val="252525"/>
          <w:sz w:val="21"/>
          <w:szCs w:val="21"/>
          <w:lang w:val="es-ES" w:eastAsia="es-MX"/>
        </w:rPr>
        <w:t> la jornada de ocho horas. Anteriormente existía una ley que prohibía trabajar más de 18 horas, «salvo caso de necesidad». Si no había tal necesidad, cualquier funcionario de una compañía de ferrocarril que hubiese obligado a un maquinista o fogonero a trabajar jornadas de 18 horas diarias debía pagar una multa de 25 </w:t>
      </w:r>
      <w:hyperlink r:id="rId63" w:tooltip="Dólar" w:history="1">
        <w:r w:rsidRPr="00C66D45">
          <w:rPr>
            <w:rFonts w:ascii="Arial" w:eastAsia="Times New Roman" w:hAnsi="Arial" w:cs="Arial"/>
            <w:color w:val="0B0080"/>
            <w:sz w:val="21"/>
            <w:szCs w:val="21"/>
            <w:u w:val="single"/>
            <w:lang w:val="es-ES" w:eastAsia="es-MX"/>
          </w:rPr>
          <w:t>dólares</w:t>
        </w:r>
      </w:hyperlink>
      <w:r w:rsidRPr="00C66D45">
        <w:rPr>
          <w:rFonts w:ascii="Arial" w:eastAsia="Times New Roman" w:hAnsi="Arial" w:cs="Arial"/>
          <w:color w:val="252525"/>
          <w:sz w:val="21"/>
          <w:szCs w:val="21"/>
          <w:lang w:val="es-ES" w:eastAsia="es-MX"/>
        </w:rPr>
        <w:t>.</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La mayoría de los obreros estaban afiliados a la Noble Orden de los Caballeros del Trabajo, pero tenía más preponderancia la </w:t>
      </w:r>
      <w:hyperlink r:id="rId64" w:tooltip="American Federation of Labor" w:history="1">
        <w:r w:rsidRPr="00C66D45">
          <w:rPr>
            <w:rFonts w:ascii="Arial" w:eastAsia="Times New Roman" w:hAnsi="Arial" w:cs="Arial"/>
            <w:color w:val="0B0080"/>
            <w:sz w:val="21"/>
            <w:szCs w:val="21"/>
            <w:u w:val="single"/>
            <w:lang w:val="es-ES" w:eastAsia="es-MX"/>
          </w:rPr>
          <w:t xml:space="preserve">American </w:t>
        </w:r>
        <w:proofErr w:type="spellStart"/>
        <w:r w:rsidRPr="00C66D45">
          <w:rPr>
            <w:rFonts w:ascii="Arial" w:eastAsia="Times New Roman" w:hAnsi="Arial" w:cs="Arial"/>
            <w:color w:val="0B0080"/>
            <w:sz w:val="21"/>
            <w:szCs w:val="21"/>
            <w:u w:val="single"/>
            <w:lang w:val="es-ES" w:eastAsia="es-MX"/>
          </w:rPr>
          <w:t>Federation</w:t>
        </w:r>
        <w:proofErr w:type="spellEnd"/>
        <w:r w:rsidRPr="00C66D45">
          <w:rPr>
            <w:rFonts w:ascii="Arial" w:eastAsia="Times New Roman" w:hAnsi="Arial" w:cs="Arial"/>
            <w:color w:val="0B0080"/>
            <w:sz w:val="21"/>
            <w:szCs w:val="21"/>
            <w:u w:val="single"/>
            <w:lang w:val="es-ES" w:eastAsia="es-MX"/>
          </w:rPr>
          <w:t xml:space="preserve"> of Labor</w:t>
        </w:r>
      </w:hyperlink>
      <w:r w:rsidRPr="00C66D45">
        <w:rPr>
          <w:rFonts w:ascii="Arial" w:eastAsia="Times New Roman" w:hAnsi="Arial" w:cs="Arial"/>
          <w:color w:val="252525"/>
          <w:sz w:val="21"/>
          <w:szCs w:val="21"/>
          <w:lang w:val="es-ES" w:eastAsia="es-MX"/>
        </w:rPr>
        <w:t xml:space="preserve"> (Federación Estadounidense del Trabajo), </w:t>
      </w:r>
      <w:proofErr w:type="spellStart"/>
      <w:r w:rsidRPr="00C66D45">
        <w:rPr>
          <w:rFonts w:ascii="Arial" w:eastAsia="Times New Roman" w:hAnsi="Arial" w:cs="Arial"/>
          <w:color w:val="252525"/>
          <w:sz w:val="21"/>
          <w:szCs w:val="21"/>
          <w:lang w:val="es-ES" w:eastAsia="es-MX"/>
        </w:rPr>
        <w:t>inicialmente</w:t>
      </w:r>
      <w:hyperlink r:id="rId65" w:tooltip="Socialista" w:history="1">
        <w:r w:rsidRPr="00C66D45">
          <w:rPr>
            <w:rFonts w:ascii="Arial" w:eastAsia="Times New Roman" w:hAnsi="Arial" w:cs="Arial"/>
            <w:color w:val="0B0080"/>
            <w:sz w:val="21"/>
            <w:szCs w:val="21"/>
            <w:u w:val="single"/>
            <w:lang w:val="es-ES" w:eastAsia="es-MX"/>
          </w:rPr>
          <w:t>socialista</w:t>
        </w:r>
        <w:proofErr w:type="spellEnd"/>
      </w:hyperlink>
      <w:r w:rsidRPr="00C66D45">
        <w:rPr>
          <w:rFonts w:ascii="Arial" w:eastAsia="Times New Roman" w:hAnsi="Arial" w:cs="Arial"/>
          <w:color w:val="252525"/>
          <w:sz w:val="21"/>
          <w:szCs w:val="21"/>
          <w:lang w:val="es-ES" w:eastAsia="es-MX"/>
        </w:rPr>
        <w:t> (aunque algunas fuentes señalan su origen </w:t>
      </w:r>
      <w:hyperlink r:id="rId66" w:tooltip="Anarquismo" w:history="1">
        <w:r w:rsidRPr="00C66D45">
          <w:rPr>
            <w:rFonts w:ascii="Arial" w:eastAsia="Times New Roman" w:hAnsi="Arial" w:cs="Arial"/>
            <w:color w:val="0B0080"/>
            <w:sz w:val="21"/>
            <w:szCs w:val="21"/>
            <w:u w:val="single"/>
            <w:lang w:val="es-ES" w:eastAsia="es-MX"/>
          </w:rPr>
          <w:t>anarquista</w:t>
        </w:r>
      </w:hyperlink>
      <w:r w:rsidRPr="00C66D45">
        <w:rPr>
          <w:rFonts w:ascii="Arial" w:eastAsia="Times New Roman" w:hAnsi="Arial" w:cs="Arial"/>
          <w:color w:val="252525"/>
          <w:sz w:val="21"/>
          <w:szCs w:val="21"/>
          <w:lang w:val="es-ES" w:eastAsia="es-MX"/>
        </w:rPr>
        <w:t>). En su cuarto congreso, realizado el </w:t>
      </w:r>
      <w:hyperlink r:id="rId67" w:tooltip="17 de octubre" w:history="1">
        <w:r w:rsidRPr="00C66D45">
          <w:rPr>
            <w:rFonts w:ascii="Arial" w:eastAsia="Times New Roman" w:hAnsi="Arial" w:cs="Arial"/>
            <w:color w:val="0B0080"/>
            <w:sz w:val="21"/>
            <w:szCs w:val="21"/>
            <w:u w:val="single"/>
            <w:lang w:val="es-ES" w:eastAsia="es-MX"/>
          </w:rPr>
          <w:t>17 de octubre</w:t>
        </w:r>
      </w:hyperlink>
      <w:r w:rsidRPr="00C66D45">
        <w:rPr>
          <w:rFonts w:ascii="Arial" w:eastAsia="Times New Roman" w:hAnsi="Arial" w:cs="Arial"/>
          <w:color w:val="252525"/>
          <w:sz w:val="21"/>
          <w:szCs w:val="21"/>
          <w:lang w:val="es-ES" w:eastAsia="es-MX"/>
        </w:rPr>
        <w:t> de </w:t>
      </w:r>
      <w:hyperlink r:id="rId68" w:tooltip="1884" w:history="1">
        <w:r w:rsidRPr="00C66D45">
          <w:rPr>
            <w:rFonts w:ascii="Arial" w:eastAsia="Times New Roman" w:hAnsi="Arial" w:cs="Arial"/>
            <w:color w:val="0B0080"/>
            <w:sz w:val="21"/>
            <w:szCs w:val="21"/>
            <w:u w:val="single"/>
            <w:lang w:val="es-ES" w:eastAsia="es-MX"/>
          </w:rPr>
          <w:t>1884</w:t>
        </w:r>
      </w:hyperlink>
      <w:r w:rsidRPr="00C66D45">
        <w:rPr>
          <w:rFonts w:ascii="Arial" w:eastAsia="Times New Roman" w:hAnsi="Arial" w:cs="Arial"/>
          <w:color w:val="252525"/>
          <w:sz w:val="21"/>
          <w:szCs w:val="21"/>
          <w:lang w:val="es-ES" w:eastAsia="es-MX"/>
        </w:rPr>
        <w:t>, ésta había resuelto que desde el </w:t>
      </w:r>
      <w:hyperlink r:id="rId69" w:tooltip="1 de mayo" w:history="1">
        <w:r w:rsidRPr="00C66D45">
          <w:rPr>
            <w:rFonts w:ascii="Arial" w:eastAsia="Times New Roman" w:hAnsi="Arial" w:cs="Arial"/>
            <w:color w:val="0B0080"/>
            <w:sz w:val="21"/>
            <w:szCs w:val="21"/>
            <w:u w:val="single"/>
            <w:lang w:val="es-ES" w:eastAsia="es-MX"/>
          </w:rPr>
          <w:t>1 de mayo</w:t>
        </w:r>
      </w:hyperlink>
      <w:r w:rsidRPr="00C66D45">
        <w:rPr>
          <w:rFonts w:ascii="Arial" w:eastAsia="Times New Roman" w:hAnsi="Arial" w:cs="Arial"/>
          <w:color w:val="252525"/>
          <w:sz w:val="21"/>
          <w:szCs w:val="21"/>
          <w:lang w:val="es-ES" w:eastAsia="es-MX"/>
        </w:rPr>
        <w:t> de </w:t>
      </w:r>
      <w:hyperlink r:id="rId70" w:tooltip="1886" w:history="1">
        <w:r w:rsidRPr="00C66D45">
          <w:rPr>
            <w:rFonts w:ascii="Arial" w:eastAsia="Times New Roman" w:hAnsi="Arial" w:cs="Arial"/>
            <w:color w:val="0B0080"/>
            <w:sz w:val="21"/>
            <w:szCs w:val="21"/>
            <w:u w:val="single"/>
            <w:lang w:val="es-ES" w:eastAsia="es-MX"/>
          </w:rPr>
          <w:t>1886</w:t>
        </w:r>
      </w:hyperlink>
      <w:r w:rsidRPr="00C66D45">
        <w:rPr>
          <w:rFonts w:ascii="Arial" w:eastAsia="Times New Roman" w:hAnsi="Arial" w:cs="Arial"/>
          <w:color w:val="252525"/>
          <w:sz w:val="21"/>
          <w:szCs w:val="21"/>
          <w:lang w:val="es-ES" w:eastAsia="es-MX"/>
        </w:rPr>
        <w:t> la duración legal de la jornada de trabajo debería ser de ocho horas, yéndose a la </w:t>
      </w:r>
      <w:hyperlink r:id="rId71" w:tooltip="Huelga" w:history="1">
        <w:r w:rsidRPr="00C66D45">
          <w:rPr>
            <w:rFonts w:ascii="Arial" w:eastAsia="Times New Roman" w:hAnsi="Arial" w:cs="Arial"/>
            <w:color w:val="0B0080"/>
            <w:sz w:val="21"/>
            <w:szCs w:val="21"/>
            <w:u w:val="single"/>
            <w:lang w:val="es-ES" w:eastAsia="es-MX"/>
          </w:rPr>
          <w:t>huelga</w:t>
        </w:r>
      </w:hyperlink>
      <w:r w:rsidRPr="00C66D45">
        <w:rPr>
          <w:rFonts w:ascii="Arial" w:eastAsia="Times New Roman" w:hAnsi="Arial" w:cs="Arial"/>
          <w:color w:val="252525"/>
          <w:sz w:val="21"/>
          <w:szCs w:val="21"/>
          <w:lang w:val="es-ES" w:eastAsia="es-MX"/>
        </w:rPr>
        <w:t> si no se obtenía esta reivindicación y recomendándose a todas las uniones sindicales que tratasen de hacer leyes en ese sentido en sus jurisdicciones. Esta resolución despertó el interés de las organizaciones, que veían la posibilidad de obtener mayor cantidad de puestos de trabajo con la jornada de ocho horas, reduciendo el paro.</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En </w:t>
      </w:r>
      <w:hyperlink r:id="rId72" w:tooltip="1868" w:history="1">
        <w:r w:rsidRPr="00C66D45">
          <w:rPr>
            <w:rFonts w:ascii="Arial" w:eastAsia="Times New Roman" w:hAnsi="Arial" w:cs="Arial"/>
            <w:color w:val="0B0080"/>
            <w:sz w:val="21"/>
            <w:szCs w:val="21"/>
            <w:u w:val="single"/>
            <w:lang w:val="es-ES" w:eastAsia="es-MX"/>
          </w:rPr>
          <w:t>1868</w:t>
        </w:r>
      </w:hyperlink>
      <w:r w:rsidRPr="00C66D45">
        <w:rPr>
          <w:rFonts w:ascii="Arial" w:eastAsia="Times New Roman" w:hAnsi="Arial" w:cs="Arial"/>
          <w:color w:val="252525"/>
          <w:sz w:val="21"/>
          <w:szCs w:val="21"/>
          <w:lang w:val="es-ES" w:eastAsia="es-MX"/>
        </w:rPr>
        <w:t>, el </w:t>
      </w:r>
      <w:hyperlink r:id="rId73" w:tooltip="Presidente de Estados Unidos" w:history="1">
        <w:r w:rsidRPr="00C66D45">
          <w:rPr>
            <w:rFonts w:ascii="Arial" w:eastAsia="Times New Roman" w:hAnsi="Arial" w:cs="Arial"/>
            <w:color w:val="0B0080"/>
            <w:sz w:val="21"/>
            <w:szCs w:val="21"/>
            <w:u w:val="single"/>
            <w:lang w:val="es-ES" w:eastAsia="es-MX"/>
          </w:rPr>
          <w:t>presidente</w:t>
        </w:r>
      </w:hyperlink>
      <w:r w:rsidRPr="00C66D45">
        <w:rPr>
          <w:rFonts w:ascii="Arial" w:eastAsia="Times New Roman" w:hAnsi="Arial" w:cs="Arial"/>
          <w:color w:val="252525"/>
          <w:sz w:val="21"/>
          <w:szCs w:val="21"/>
          <w:lang w:val="es-ES" w:eastAsia="es-MX"/>
        </w:rPr>
        <w:t> </w:t>
      </w:r>
      <w:hyperlink r:id="rId74" w:tooltip="Andrew Johnson" w:history="1">
        <w:r w:rsidRPr="00C66D45">
          <w:rPr>
            <w:rFonts w:ascii="Arial" w:eastAsia="Times New Roman" w:hAnsi="Arial" w:cs="Arial"/>
            <w:color w:val="0B0080"/>
            <w:sz w:val="21"/>
            <w:szCs w:val="21"/>
            <w:u w:val="single"/>
            <w:lang w:val="es-ES" w:eastAsia="es-MX"/>
          </w:rPr>
          <w:t>Andrew Johnson</w:t>
        </w:r>
      </w:hyperlink>
      <w:r w:rsidRPr="00C66D45">
        <w:rPr>
          <w:rFonts w:ascii="Arial" w:eastAsia="Times New Roman" w:hAnsi="Arial" w:cs="Arial"/>
          <w:color w:val="252525"/>
          <w:sz w:val="21"/>
          <w:szCs w:val="21"/>
          <w:lang w:val="es-ES" w:eastAsia="es-MX"/>
        </w:rPr>
        <w:t> promulgó la llamada </w:t>
      </w:r>
      <w:r w:rsidRPr="00C66D45">
        <w:rPr>
          <w:rFonts w:ascii="Arial" w:eastAsia="Times New Roman" w:hAnsi="Arial" w:cs="Arial"/>
          <w:i/>
          <w:iCs/>
          <w:color w:val="252525"/>
          <w:sz w:val="21"/>
          <w:szCs w:val="21"/>
          <w:lang w:val="es-ES" w:eastAsia="es-MX"/>
        </w:rPr>
        <w:t>Ley Ingersoll</w:t>
      </w:r>
      <w:r w:rsidRPr="00C66D45">
        <w:rPr>
          <w:rFonts w:ascii="Arial" w:eastAsia="Times New Roman" w:hAnsi="Arial" w:cs="Arial"/>
          <w:color w:val="252525"/>
          <w:sz w:val="21"/>
          <w:szCs w:val="21"/>
          <w:lang w:val="es-ES" w:eastAsia="es-MX"/>
        </w:rPr>
        <w:t>,</w:t>
      </w:r>
      <w:hyperlink r:id="rId75" w:anchor="cite_note-ley-1" w:history="1">
        <w:r w:rsidRPr="00C66D45">
          <w:rPr>
            <w:rFonts w:ascii="Arial" w:eastAsia="Times New Roman" w:hAnsi="Arial" w:cs="Arial"/>
            <w:color w:val="0B0080"/>
            <w:sz w:val="21"/>
            <w:szCs w:val="21"/>
            <w:u w:val="single"/>
            <w:vertAlign w:val="superscript"/>
            <w:lang w:val="es-ES" w:eastAsia="es-MX"/>
          </w:rPr>
          <w:t>1</w:t>
        </w:r>
      </w:hyperlink>
      <w:r w:rsidRPr="00C66D45">
        <w:rPr>
          <w:rFonts w:ascii="Arial" w:eastAsia="Times New Roman" w:hAnsi="Arial" w:cs="Arial"/>
          <w:color w:val="252525"/>
          <w:sz w:val="21"/>
          <w:szCs w:val="21"/>
          <w:lang w:val="es-ES" w:eastAsia="es-MX"/>
        </w:rPr>
        <w:t> estableciendo la jornada de ocho horas. Al poco tiempo, diecinueve estados sancionaron leyes con jornadas máximas de ocho y diez horas, aunque siempre con cláusulas que permitían aumentarlas a entre 14 y 18 horas. Aun así, debido a la falta de cumplimiento de la </w:t>
      </w:r>
      <w:r w:rsidRPr="00C66D45">
        <w:rPr>
          <w:rFonts w:ascii="Arial" w:eastAsia="Times New Roman" w:hAnsi="Arial" w:cs="Arial"/>
          <w:i/>
          <w:iCs/>
          <w:color w:val="252525"/>
          <w:sz w:val="21"/>
          <w:szCs w:val="21"/>
          <w:lang w:val="es-ES" w:eastAsia="es-MX"/>
        </w:rPr>
        <w:t xml:space="preserve">Ley </w:t>
      </w:r>
      <w:proofErr w:type="spellStart"/>
      <w:r w:rsidRPr="00C66D45">
        <w:rPr>
          <w:rFonts w:ascii="Arial" w:eastAsia="Times New Roman" w:hAnsi="Arial" w:cs="Arial"/>
          <w:i/>
          <w:iCs/>
          <w:color w:val="252525"/>
          <w:sz w:val="21"/>
          <w:szCs w:val="21"/>
          <w:lang w:val="es-ES" w:eastAsia="es-MX"/>
        </w:rPr>
        <w:t>Ingersoll</w:t>
      </w:r>
      <w:proofErr w:type="spellEnd"/>
      <w:r w:rsidRPr="00C66D45">
        <w:rPr>
          <w:rFonts w:ascii="Arial" w:eastAsia="Times New Roman" w:hAnsi="Arial" w:cs="Arial"/>
          <w:color w:val="252525"/>
          <w:sz w:val="21"/>
          <w:szCs w:val="21"/>
          <w:lang w:val="es-ES" w:eastAsia="es-MX"/>
        </w:rPr>
        <w:t xml:space="preserve">, las organizaciones laborales y sindicales de EE. UU. </w:t>
      </w:r>
      <w:proofErr w:type="gramStart"/>
      <w:r w:rsidRPr="00C66D45">
        <w:rPr>
          <w:rFonts w:ascii="Arial" w:eastAsia="Times New Roman" w:hAnsi="Arial" w:cs="Arial"/>
          <w:color w:val="252525"/>
          <w:sz w:val="21"/>
          <w:szCs w:val="21"/>
          <w:lang w:val="es-ES" w:eastAsia="es-MX"/>
        </w:rPr>
        <w:t>se</w:t>
      </w:r>
      <w:proofErr w:type="gramEnd"/>
      <w:r w:rsidRPr="00C66D45">
        <w:rPr>
          <w:rFonts w:ascii="Arial" w:eastAsia="Times New Roman" w:hAnsi="Arial" w:cs="Arial"/>
          <w:color w:val="252525"/>
          <w:sz w:val="21"/>
          <w:szCs w:val="21"/>
          <w:lang w:val="es-ES" w:eastAsia="es-MX"/>
        </w:rPr>
        <w:t xml:space="preserve"> movilizaron. La prensa generalista de </w:t>
      </w:r>
      <w:hyperlink r:id="rId76" w:tooltip="Estados Unidos" w:history="1">
        <w:r w:rsidRPr="00C66D45">
          <w:rPr>
            <w:rFonts w:ascii="Arial" w:eastAsia="Times New Roman" w:hAnsi="Arial" w:cs="Arial"/>
            <w:color w:val="0B0080"/>
            <w:sz w:val="21"/>
            <w:szCs w:val="21"/>
            <w:u w:val="single"/>
            <w:lang w:val="es-ES" w:eastAsia="es-MX"/>
          </w:rPr>
          <w:t>Estados Unidos</w:t>
        </w:r>
      </w:hyperlink>
      <w:r w:rsidRPr="00C66D45">
        <w:rPr>
          <w:rFonts w:ascii="Arial" w:eastAsia="Times New Roman" w:hAnsi="Arial" w:cs="Arial"/>
          <w:color w:val="252525"/>
          <w:sz w:val="21"/>
          <w:szCs w:val="21"/>
          <w:lang w:val="es-ES" w:eastAsia="es-MX"/>
        </w:rPr>
        <w:t>, reaccionaria y alineándose con las tesis empresariales, calificaba el movimiento como «indignante e irrespetuoso», «delirio de lunáticos poco patriotas», y manifestó que era «lo mismo que pedir que se pague un salario sin cumplir ninguna hora de trabajo».</w:t>
      </w:r>
      <w:hyperlink r:id="rId77" w:anchor="cite_note-ugt-2" w:history="1">
        <w:r w:rsidRPr="00C66D45">
          <w:rPr>
            <w:rFonts w:ascii="Arial" w:eastAsia="Times New Roman" w:hAnsi="Arial" w:cs="Arial"/>
            <w:color w:val="0B0080"/>
            <w:sz w:val="21"/>
            <w:szCs w:val="21"/>
            <w:u w:val="single"/>
            <w:vertAlign w:val="superscript"/>
            <w:lang w:val="es-ES" w:eastAsia="es-MX"/>
          </w:rPr>
          <w:t>2</w:t>
        </w:r>
      </w:hyperlink>
    </w:p>
    <w:p w:rsidR="00C66D45" w:rsidRPr="00C66D45" w:rsidRDefault="00C66D45" w:rsidP="00C66D45">
      <w:pPr>
        <w:spacing w:before="72" w:after="60" w:line="240" w:lineRule="auto"/>
        <w:outlineLvl w:val="3"/>
        <w:rPr>
          <w:rFonts w:ascii="Arial" w:eastAsia="Times New Roman" w:hAnsi="Arial" w:cs="Arial"/>
          <w:b/>
          <w:bCs/>
          <w:color w:val="000000"/>
          <w:sz w:val="21"/>
          <w:szCs w:val="21"/>
          <w:lang w:val="es-ES" w:eastAsia="es-MX"/>
        </w:rPr>
      </w:pPr>
      <w:r w:rsidRPr="00C66D45">
        <w:rPr>
          <w:rFonts w:ascii="Arial" w:eastAsia="Times New Roman" w:hAnsi="Arial" w:cs="Arial"/>
          <w:b/>
          <w:bCs/>
          <w:color w:val="000000"/>
          <w:sz w:val="21"/>
          <w:szCs w:val="21"/>
          <w:lang w:val="es-ES" w:eastAsia="es-MX"/>
        </w:rPr>
        <w:t>El día 1 de mayo, la huelga</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El 1 de mayo de 1886, 200 000 trabajadores iniciaron la huelga mientras que otros 200 000 obtenían esa conquista con la simple amenaza de paro.</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En </w:t>
      </w:r>
      <w:hyperlink r:id="rId78" w:tooltip="Chicago" w:history="1">
        <w:r w:rsidRPr="00C66D45">
          <w:rPr>
            <w:rFonts w:ascii="Arial" w:eastAsia="Times New Roman" w:hAnsi="Arial" w:cs="Arial"/>
            <w:color w:val="0B0080"/>
            <w:sz w:val="21"/>
            <w:szCs w:val="21"/>
            <w:u w:val="single"/>
            <w:lang w:val="es-ES" w:eastAsia="es-MX"/>
          </w:rPr>
          <w:t>Chicago</w:t>
        </w:r>
      </w:hyperlink>
      <w:r w:rsidRPr="00C66D45">
        <w:rPr>
          <w:rFonts w:ascii="Arial" w:eastAsia="Times New Roman" w:hAnsi="Arial" w:cs="Arial"/>
          <w:color w:val="252525"/>
          <w:sz w:val="21"/>
          <w:szCs w:val="21"/>
          <w:lang w:val="es-ES" w:eastAsia="es-MX"/>
        </w:rPr>
        <w:t xml:space="preserve">, donde las condiciones de los trabajadores eran mucho peor que en otras ciudades del país, las movilizaciones siguieron los días 2 y 3 de mayo. La única fábrica que trabajaba era la fábrica de maquinaria agrícola </w:t>
      </w:r>
      <w:proofErr w:type="spellStart"/>
      <w:r w:rsidRPr="00C66D45">
        <w:rPr>
          <w:rFonts w:ascii="Arial" w:eastAsia="Times New Roman" w:hAnsi="Arial" w:cs="Arial"/>
          <w:color w:val="252525"/>
          <w:sz w:val="21"/>
          <w:szCs w:val="21"/>
          <w:lang w:val="es-ES" w:eastAsia="es-MX"/>
        </w:rPr>
        <w:t>McCormik</w:t>
      </w:r>
      <w:proofErr w:type="spellEnd"/>
      <w:r w:rsidRPr="00C66D45">
        <w:rPr>
          <w:rFonts w:ascii="Arial" w:eastAsia="Times New Roman" w:hAnsi="Arial" w:cs="Arial"/>
          <w:color w:val="252525"/>
          <w:sz w:val="21"/>
          <w:szCs w:val="21"/>
          <w:lang w:val="es-ES" w:eastAsia="es-MX"/>
        </w:rPr>
        <w:t xml:space="preserve"> que estaba en huelga desde el 16 de febrero porque querían descontar a los obreros una cantidad de sus salarios para la </w:t>
      </w:r>
      <w:r w:rsidRPr="00C66D45">
        <w:rPr>
          <w:rFonts w:ascii="Arial" w:eastAsia="Times New Roman" w:hAnsi="Arial" w:cs="Arial"/>
          <w:color w:val="252525"/>
          <w:sz w:val="21"/>
          <w:szCs w:val="21"/>
          <w:lang w:val="es-ES" w:eastAsia="es-MX"/>
        </w:rPr>
        <w:lastRenderedPageBreak/>
        <w:t>construcción de una iglesia. La producción se mantenía a base de </w:t>
      </w:r>
      <w:hyperlink r:id="rId79" w:tooltip="Esquirol" w:history="1">
        <w:r w:rsidRPr="00C66D45">
          <w:rPr>
            <w:rFonts w:ascii="Arial" w:eastAsia="Times New Roman" w:hAnsi="Arial" w:cs="Arial"/>
            <w:color w:val="0B0080"/>
            <w:sz w:val="21"/>
            <w:szCs w:val="21"/>
            <w:u w:val="single"/>
            <w:lang w:val="es-ES" w:eastAsia="es-MX"/>
          </w:rPr>
          <w:t>esquiroles</w:t>
        </w:r>
      </w:hyperlink>
      <w:r w:rsidRPr="00C66D45">
        <w:rPr>
          <w:rFonts w:ascii="Arial" w:eastAsia="Times New Roman" w:hAnsi="Arial" w:cs="Arial"/>
          <w:color w:val="252525"/>
          <w:sz w:val="21"/>
          <w:szCs w:val="21"/>
          <w:lang w:val="es-ES" w:eastAsia="es-MX"/>
        </w:rPr>
        <w:t xml:space="preserve">. El día 2, la policía había disuelto violentamente una manifestación de más de 50 000 personas y el día 3 se celebraba una concentración en frente de sus puertas; cuando estaba en la tribuna el </w:t>
      </w:r>
      <w:proofErr w:type="spellStart"/>
      <w:r w:rsidRPr="00C66D45">
        <w:rPr>
          <w:rFonts w:ascii="Arial" w:eastAsia="Times New Roman" w:hAnsi="Arial" w:cs="Arial"/>
          <w:color w:val="252525"/>
          <w:sz w:val="21"/>
          <w:szCs w:val="21"/>
          <w:lang w:val="es-ES" w:eastAsia="es-MX"/>
        </w:rPr>
        <w:t>anarquista</w:t>
      </w:r>
      <w:hyperlink r:id="rId80" w:tooltip="August Spies" w:history="1">
        <w:r w:rsidRPr="00C66D45">
          <w:rPr>
            <w:rFonts w:ascii="Arial" w:eastAsia="Times New Roman" w:hAnsi="Arial" w:cs="Arial"/>
            <w:color w:val="0B0080"/>
            <w:sz w:val="21"/>
            <w:szCs w:val="21"/>
            <w:u w:val="single"/>
            <w:lang w:val="es-ES" w:eastAsia="es-MX"/>
          </w:rPr>
          <w:t>August</w:t>
        </w:r>
        <w:proofErr w:type="spellEnd"/>
        <w:r w:rsidRPr="00C66D45">
          <w:rPr>
            <w:rFonts w:ascii="Arial" w:eastAsia="Times New Roman" w:hAnsi="Arial" w:cs="Arial"/>
            <w:color w:val="0B0080"/>
            <w:sz w:val="21"/>
            <w:szCs w:val="21"/>
            <w:u w:val="single"/>
            <w:lang w:val="es-ES" w:eastAsia="es-MX"/>
          </w:rPr>
          <w:t xml:space="preserve"> </w:t>
        </w:r>
        <w:proofErr w:type="spellStart"/>
        <w:r w:rsidRPr="00C66D45">
          <w:rPr>
            <w:rFonts w:ascii="Arial" w:eastAsia="Times New Roman" w:hAnsi="Arial" w:cs="Arial"/>
            <w:color w:val="0B0080"/>
            <w:sz w:val="21"/>
            <w:szCs w:val="21"/>
            <w:u w:val="single"/>
            <w:lang w:val="es-ES" w:eastAsia="es-MX"/>
          </w:rPr>
          <w:t>Spies</w:t>
        </w:r>
        <w:proofErr w:type="spellEnd"/>
      </w:hyperlink>
      <w:r w:rsidRPr="00C66D45">
        <w:rPr>
          <w:rFonts w:ascii="Arial" w:eastAsia="Times New Roman" w:hAnsi="Arial" w:cs="Arial"/>
          <w:color w:val="252525"/>
          <w:sz w:val="21"/>
          <w:szCs w:val="21"/>
          <w:lang w:val="es-ES" w:eastAsia="es-MX"/>
        </w:rPr>
        <w:t>, sonó la sirena de salida de un turno de rompehuelgas. Los concentrados se lanzaron sobre los </w:t>
      </w:r>
      <w:proofErr w:type="spellStart"/>
      <w:r w:rsidRPr="00C66D45">
        <w:rPr>
          <w:rFonts w:ascii="Arial" w:eastAsia="Times New Roman" w:hAnsi="Arial" w:cs="Arial"/>
          <w:i/>
          <w:iCs/>
          <w:color w:val="252525"/>
          <w:sz w:val="21"/>
          <w:szCs w:val="21"/>
          <w:lang w:val="es-ES" w:eastAsia="es-MX"/>
        </w:rPr>
        <w:t>scabs</w:t>
      </w:r>
      <w:proofErr w:type="spellEnd"/>
      <w:r w:rsidRPr="00C66D45">
        <w:rPr>
          <w:rFonts w:ascii="Arial" w:eastAsia="Times New Roman" w:hAnsi="Arial" w:cs="Arial"/>
          <w:color w:val="252525"/>
          <w:sz w:val="21"/>
          <w:szCs w:val="21"/>
          <w:lang w:val="es-ES" w:eastAsia="es-MX"/>
        </w:rPr>
        <w:t> (amarillos) comenzando una pelea campal. Una compañía de policías, sin aviso alguno, procedió a disparar a quemarropa sobre la gente produciendo 6 muertos y varias decenas de heridos.</w:t>
      </w:r>
    </w:p>
    <w:p w:rsidR="00C66D45" w:rsidRPr="00C66D45" w:rsidRDefault="00C66D45" w:rsidP="00C66D45">
      <w:pPr>
        <w:spacing w:before="120" w:after="120" w:line="240" w:lineRule="auto"/>
        <w:rPr>
          <w:rFonts w:ascii="Arial" w:eastAsia="Times New Roman" w:hAnsi="Arial" w:cs="Arial"/>
          <w:color w:val="252525"/>
          <w:sz w:val="21"/>
          <w:szCs w:val="21"/>
          <w:lang w:val="es-ES" w:eastAsia="es-MX"/>
        </w:rPr>
      </w:pPr>
      <w:r w:rsidRPr="00C66D45">
        <w:rPr>
          <w:rFonts w:ascii="Arial" w:eastAsia="Times New Roman" w:hAnsi="Arial" w:cs="Arial"/>
          <w:color w:val="252525"/>
          <w:sz w:val="21"/>
          <w:szCs w:val="21"/>
          <w:lang w:val="es-ES" w:eastAsia="es-MX"/>
        </w:rPr>
        <w:t>El periodista </w:t>
      </w:r>
      <w:hyperlink r:id="rId81" w:tooltip="Adolf Fischer" w:history="1">
        <w:r w:rsidRPr="00C66D45">
          <w:rPr>
            <w:rFonts w:ascii="Arial" w:eastAsia="Times New Roman" w:hAnsi="Arial" w:cs="Arial"/>
            <w:color w:val="0B0080"/>
            <w:sz w:val="21"/>
            <w:szCs w:val="21"/>
            <w:u w:val="single"/>
            <w:lang w:val="es-ES" w:eastAsia="es-MX"/>
          </w:rPr>
          <w:t>Adolf Fischer</w:t>
        </w:r>
      </w:hyperlink>
      <w:r w:rsidRPr="00C66D45">
        <w:rPr>
          <w:rFonts w:ascii="Arial" w:eastAsia="Times New Roman" w:hAnsi="Arial" w:cs="Arial"/>
          <w:color w:val="252525"/>
          <w:sz w:val="21"/>
          <w:szCs w:val="21"/>
          <w:lang w:val="es-ES" w:eastAsia="es-MX"/>
        </w:rPr>
        <w:t>, redactor del </w:t>
      </w:r>
      <w:proofErr w:type="spellStart"/>
      <w:r w:rsidRPr="00C66D45">
        <w:rPr>
          <w:rFonts w:ascii="Arial" w:eastAsia="Times New Roman" w:hAnsi="Arial" w:cs="Arial"/>
          <w:i/>
          <w:iCs/>
          <w:color w:val="252525"/>
          <w:sz w:val="21"/>
          <w:szCs w:val="21"/>
          <w:lang w:val="es-ES" w:eastAsia="es-MX"/>
        </w:rPr>
        <w:fldChar w:fldCharType="begin"/>
      </w:r>
      <w:r w:rsidRPr="00C66D45">
        <w:rPr>
          <w:rFonts w:ascii="Arial" w:eastAsia="Times New Roman" w:hAnsi="Arial" w:cs="Arial"/>
          <w:i/>
          <w:iCs/>
          <w:color w:val="252525"/>
          <w:sz w:val="21"/>
          <w:szCs w:val="21"/>
          <w:lang w:val="es-ES" w:eastAsia="es-MX"/>
        </w:rPr>
        <w:instrText xml:space="preserve"> HYPERLINK "https://es.wikipedia.org/wiki/Chicagoer_Arbeiter-Zeitung" \o "Chicagoer Arbeiter-Zeitung" </w:instrText>
      </w:r>
      <w:r w:rsidRPr="00C66D45">
        <w:rPr>
          <w:rFonts w:ascii="Arial" w:eastAsia="Times New Roman" w:hAnsi="Arial" w:cs="Arial"/>
          <w:i/>
          <w:iCs/>
          <w:color w:val="252525"/>
          <w:sz w:val="21"/>
          <w:szCs w:val="21"/>
          <w:lang w:val="es-ES" w:eastAsia="es-MX"/>
        </w:rPr>
        <w:fldChar w:fldCharType="separate"/>
      </w:r>
      <w:r w:rsidRPr="00C66D45">
        <w:rPr>
          <w:rFonts w:ascii="Arial" w:eastAsia="Times New Roman" w:hAnsi="Arial" w:cs="Arial"/>
          <w:i/>
          <w:iCs/>
          <w:color w:val="0B0080"/>
          <w:sz w:val="21"/>
          <w:szCs w:val="21"/>
          <w:u w:val="single"/>
          <w:lang w:val="es-ES" w:eastAsia="es-MX"/>
        </w:rPr>
        <w:t>Arbeiter</w:t>
      </w:r>
      <w:proofErr w:type="spellEnd"/>
      <w:r w:rsidRPr="00C66D45">
        <w:rPr>
          <w:rFonts w:ascii="Arial" w:eastAsia="Times New Roman" w:hAnsi="Arial" w:cs="Arial"/>
          <w:i/>
          <w:iCs/>
          <w:color w:val="0B0080"/>
          <w:sz w:val="21"/>
          <w:szCs w:val="21"/>
          <w:u w:val="single"/>
          <w:lang w:val="es-ES" w:eastAsia="es-MX"/>
        </w:rPr>
        <w:t xml:space="preserve"> </w:t>
      </w:r>
      <w:proofErr w:type="spellStart"/>
      <w:r w:rsidRPr="00C66D45">
        <w:rPr>
          <w:rFonts w:ascii="Arial" w:eastAsia="Times New Roman" w:hAnsi="Arial" w:cs="Arial"/>
          <w:i/>
          <w:iCs/>
          <w:color w:val="0B0080"/>
          <w:sz w:val="21"/>
          <w:szCs w:val="21"/>
          <w:u w:val="single"/>
          <w:lang w:val="es-ES" w:eastAsia="es-MX"/>
        </w:rPr>
        <w:t>Zeitung</w:t>
      </w:r>
      <w:proofErr w:type="spellEnd"/>
      <w:r w:rsidRPr="00C66D45">
        <w:rPr>
          <w:rFonts w:ascii="Arial" w:eastAsia="Times New Roman" w:hAnsi="Arial" w:cs="Arial"/>
          <w:i/>
          <w:iCs/>
          <w:color w:val="252525"/>
          <w:sz w:val="21"/>
          <w:szCs w:val="21"/>
          <w:lang w:val="es-ES" w:eastAsia="es-MX"/>
        </w:rPr>
        <w:fldChar w:fldCharType="end"/>
      </w:r>
      <w:r w:rsidRPr="00C66D45">
        <w:rPr>
          <w:rFonts w:ascii="Arial" w:eastAsia="Times New Roman" w:hAnsi="Arial" w:cs="Arial"/>
          <w:color w:val="252525"/>
          <w:sz w:val="21"/>
          <w:szCs w:val="21"/>
          <w:lang w:val="es-ES" w:eastAsia="es-MX"/>
        </w:rPr>
        <w:t>, corrió a su periódico donde redactó una proclama (que luego se utilizaría como principal prueba acusatoria en el juicio que le llevó a la horca) imprimiendo 25 000 </w:t>
      </w:r>
      <w:hyperlink r:id="rId82" w:tooltip="Octavilla (papel)" w:history="1">
        <w:r w:rsidRPr="00C66D45">
          <w:rPr>
            <w:rFonts w:ascii="Arial" w:eastAsia="Times New Roman" w:hAnsi="Arial" w:cs="Arial"/>
            <w:color w:val="0B0080"/>
            <w:sz w:val="21"/>
            <w:szCs w:val="21"/>
            <w:u w:val="single"/>
            <w:lang w:val="es-ES" w:eastAsia="es-MX"/>
          </w:rPr>
          <w:t>octavillas</w:t>
        </w:r>
      </w:hyperlink>
      <w:r w:rsidRPr="00C66D45">
        <w:rPr>
          <w:rFonts w:ascii="Arial" w:eastAsia="Times New Roman" w:hAnsi="Arial" w:cs="Arial"/>
          <w:color w:val="252525"/>
          <w:sz w:val="21"/>
          <w:szCs w:val="21"/>
          <w:lang w:val="es-ES" w:eastAsia="es-MX"/>
        </w:rPr>
        <w:t>. La proclama decía: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3"/>
        <w:gridCol w:w="5015"/>
      </w:tblGrid>
      <w:tr w:rsidR="00C66D45" w:rsidRPr="00C66D45" w:rsidTr="00C66D45">
        <w:trPr>
          <w:tblCellSpacing w:w="15" w:type="dxa"/>
        </w:trPr>
        <w:tc>
          <w:tcPr>
            <w:tcW w:w="0" w:type="auto"/>
            <w:shd w:val="clear" w:color="auto" w:fill="auto"/>
            <w:hideMark/>
          </w:tcPr>
          <w:p w:rsidR="00C66D45" w:rsidRPr="00C66D45" w:rsidRDefault="00C66D45" w:rsidP="00C66D45">
            <w:pPr>
              <w:spacing w:before="120" w:after="120" w:line="240" w:lineRule="auto"/>
              <w:rPr>
                <w:rFonts w:ascii="Times New Roman" w:eastAsia="Times New Roman" w:hAnsi="Times New Roman" w:cs="Times New Roman"/>
                <w:sz w:val="19"/>
                <w:szCs w:val="19"/>
                <w:lang w:val="en-US" w:eastAsia="es-MX"/>
              </w:rPr>
            </w:pPr>
            <w:r w:rsidRPr="00C66D45">
              <w:rPr>
                <w:rFonts w:ascii="Times New Roman" w:eastAsia="Times New Roman" w:hAnsi="Times New Roman" w:cs="Times New Roman"/>
                <w:sz w:val="19"/>
                <w:szCs w:val="19"/>
                <w:lang w:val="en-US" w:eastAsia="es-MX"/>
              </w:rPr>
              <w:t>Workers: the class war has begun. Yesterday, in front of the McCormick factory, the workers were shot. His blood calls revenge!</w:t>
            </w:r>
          </w:p>
          <w:p w:rsidR="00C66D45" w:rsidRPr="00C66D45" w:rsidRDefault="00C66D45" w:rsidP="00C66D45">
            <w:pPr>
              <w:spacing w:before="120" w:after="120" w:line="240" w:lineRule="auto"/>
              <w:rPr>
                <w:rFonts w:ascii="Times New Roman" w:eastAsia="Times New Roman" w:hAnsi="Times New Roman" w:cs="Times New Roman"/>
                <w:sz w:val="19"/>
                <w:szCs w:val="19"/>
                <w:lang w:val="en-US" w:eastAsia="es-MX"/>
              </w:rPr>
            </w:pPr>
            <w:r w:rsidRPr="00C66D45">
              <w:rPr>
                <w:rFonts w:ascii="Times New Roman" w:eastAsia="Times New Roman" w:hAnsi="Times New Roman" w:cs="Times New Roman"/>
                <w:sz w:val="19"/>
                <w:szCs w:val="19"/>
                <w:lang w:val="en-US" w:eastAsia="es-MX"/>
              </w:rPr>
              <w:t>Who can doubt as jackals who govern us are working avid blood? But workers are not a flock of sheep. Al white terror respond with red terror! It is better to die than to misery.</w:t>
            </w:r>
          </w:p>
          <w:p w:rsidR="00C66D45" w:rsidRPr="00C66D45" w:rsidRDefault="00C66D45" w:rsidP="00C66D45">
            <w:pPr>
              <w:spacing w:before="120" w:after="120" w:line="240" w:lineRule="auto"/>
              <w:rPr>
                <w:rFonts w:ascii="Times New Roman" w:eastAsia="Times New Roman" w:hAnsi="Times New Roman" w:cs="Times New Roman"/>
                <w:sz w:val="19"/>
                <w:szCs w:val="19"/>
                <w:lang w:val="en-US" w:eastAsia="es-MX"/>
              </w:rPr>
            </w:pPr>
            <w:r w:rsidRPr="00C66D45">
              <w:rPr>
                <w:rFonts w:ascii="Times New Roman" w:eastAsia="Times New Roman" w:hAnsi="Times New Roman" w:cs="Times New Roman"/>
                <w:sz w:val="19"/>
                <w:szCs w:val="19"/>
                <w:lang w:val="en-US" w:eastAsia="es-MX"/>
              </w:rPr>
              <w:t>If workers are shot, respond so that the masters remember it for long.</w:t>
            </w:r>
          </w:p>
          <w:p w:rsidR="00C66D45" w:rsidRPr="00C66D45" w:rsidRDefault="00C66D45" w:rsidP="00C66D45">
            <w:pPr>
              <w:spacing w:before="120" w:after="120" w:line="240" w:lineRule="auto"/>
              <w:rPr>
                <w:rFonts w:ascii="Times New Roman" w:eastAsia="Times New Roman" w:hAnsi="Times New Roman" w:cs="Times New Roman"/>
                <w:sz w:val="19"/>
                <w:szCs w:val="19"/>
                <w:lang w:val="en-US" w:eastAsia="es-MX"/>
              </w:rPr>
            </w:pPr>
            <w:r w:rsidRPr="00C66D45">
              <w:rPr>
                <w:rFonts w:ascii="Times New Roman" w:eastAsia="Times New Roman" w:hAnsi="Times New Roman" w:cs="Times New Roman"/>
                <w:sz w:val="19"/>
                <w:szCs w:val="19"/>
                <w:lang w:val="en-US" w:eastAsia="es-MX"/>
              </w:rPr>
              <w:t xml:space="preserve">It is the need that we cry to </w:t>
            </w:r>
            <w:proofErr w:type="gramStart"/>
            <w:r w:rsidRPr="00C66D45">
              <w:rPr>
                <w:rFonts w:ascii="Times New Roman" w:eastAsia="Times New Roman" w:hAnsi="Times New Roman" w:cs="Times New Roman"/>
                <w:sz w:val="19"/>
                <w:szCs w:val="19"/>
                <w:lang w:val="en-US" w:eastAsia="es-MX"/>
              </w:rPr>
              <w:t>arms !.</w:t>
            </w:r>
            <w:proofErr w:type="gramEnd"/>
          </w:p>
          <w:p w:rsidR="00C66D45" w:rsidRPr="00C66D45" w:rsidRDefault="00C66D45" w:rsidP="00C66D45">
            <w:pPr>
              <w:spacing w:before="120" w:after="120" w:line="240" w:lineRule="auto"/>
              <w:rPr>
                <w:rFonts w:ascii="Times New Roman" w:eastAsia="Times New Roman" w:hAnsi="Times New Roman" w:cs="Times New Roman"/>
                <w:sz w:val="19"/>
                <w:szCs w:val="19"/>
                <w:lang w:val="en-US" w:eastAsia="es-MX"/>
              </w:rPr>
            </w:pPr>
            <w:r w:rsidRPr="00C66D45">
              <w:rPr>
                <w:rFonts w:ascii="Times New Roman" w:eastAsia="Times New Roman" w:hAnsi="Times New Roman" w:cs="Times New Roman"/>
                <w:sz w:val="19"/>
                <w:szCs w:val="19"/>
                <w:lang w:val="en-US" w:eastAsia="es-MX"/>
              </w:rPr>
              <w:t>Yesterday, women and children of the poor mourned their husbands and fathers shot, while in the palaces of the rich expensive wine glasses filled and drank to the health of the bandits of order ...</w:t>
            </w:r>
          </w:p>
          <w:p w:rsidR="00C66D45" w:rsidRPr="00C66D45" w:rsidRDefault="00C66D45" w:rsidP="00C66D45">
            <w:pPr>
              <w:spacing w:before="120" w:after="120" w:line="240" w:lineRule="auto"/>
              <w:rPr>
                <w:rFonts w:ascii="Times New Roman" w:eastAsia="Times New Roman" w:hAnsi="Times New Roman" w:cs="Times New Roman"/>
                <w:sz w:val="19"/>
                <w:szCs w:val="19"/>
                <w:lang w:val="en-US" w:eastAsia="es-MX"/>
              </w:rPr>
            </w:pPr>
            <w:r w:rsidRPr="00C66D45">
              <w:rPr>
                <w:rFonts w:ascii="Times New Roman" w:eastAsia="Times New Roman" w:hAnsi="Times New Roman" w:cs="Times New Roman"/>
                <w:sz w:val="19"/>
                <w:szCs w:val="19"/>
                <w:lang w:val="en-US" w:eastAsia="es-MX"/>
              </w:rPr>
              <w:t>Dry your tears those who suffer!</w:t>
            </w:r>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proofErr w:type="spellStart"/>
            <w:r w:rsidRPr="00C66D45">
              <w:rPr>
                <w:rFonts w:ascii="Times New Roman" w:eastAsia="Times New Roman" w:hAnsi="Times New Roman" w:cs="Times New Roman"/>
                <w:sz w:val="19"/>
                <w:szCs w:val="19"/>
                <w:lang w:eastAsia="es-MX"/>
              </w:rPr>
              <w:t>Have</w:t>
            </w:r>
            <w:proofErr w:type="spellEnd"/>
            <w:r w:rsidRPr="00C66D45">
              <w:rPr>
                <w:rFonts w:ascii="Times New Roman" w:eastAsia="Times New Roman" w:hAnsi="Times New Roman" w:cs="Times New Roman"/>
                <w:sz w:val="19"/>
                <w:szCs w:val="19"/>
                <w:lang w:eastAsia="es-MX"/>
              </w:rPr>
              <w:t xml:space="preserve"> </w:t>
            </w:r>
            <w:proofErr w:type="spellStart"/>
            <w:r w:rsidRPr="00C66D45">
              <w:rPr>
                <w:rFonts w:ascii="Times New Roman" w:eastAsia="Times New Roman" w:hAnsi="Times New Roman" w:cs="Times New Roman"/>
                <w:sz w:val="19"/>
                <w:szCs w:val="19"/>
                <w:lang w:eastAsia="es-MX"/>
              </w:rPr>
              <w:t>courage</w:t>
            </w:r>
            <w:proofErr w:type="spellEnd"/>
            <w:r w:rsidRPr="00C66D45">
              <w:rPr>
                <w:rFonts w:ascii="Times New Roman" w:eastAsia="Times New Roman" w:hAnsi="Times New Roman" w:cs="Times New Roman"/>
                <w:sz w:val="19"/>
                <w:szCs w:val="19"/>
                <w:lang w:eastAsia="es-MX"/>
              </w:rPr>
              <w:t xml:space="preserve">, </w:t>
            </w:r>
            <w:proofErr w:type="spellStart"/>
            <w:r w:rsidRPr="00C66D45">
              <w:rPr>
                <w:rFonts w:ascii="Times New Roman" w:eastAsia="Times New Roman" w:hAnsi="Times New Roman" w:cs="Times New Roman"/>
                <w:sz w:val="19"/>
                <w:szCs w:val="19"/>
                <w:lang w:eastAsia="es-MX"/>
              </w:rPr>
              <w:t>slaves</w:t>
            </w:r>
            <w:proofErr w:type="spellEnd"/>
            <w:r w:rsidRPr="00C66D45">
              <w:rPr>
                <w:rFonts w:ascii="Times New Roman" w:eastAsia="Times New Roman" w:hAnsi="Times New Roman" w:cs="Times New Roman"/>
                <w:sz w:val="19"/>
                <w:szCs w:val="19"/>
                <w:lang w:eastAsia="es-MX"/>
              </w:rPr>
              <w:t xml:space="preserve">! </w:t>
            </w:r>
            <w:proofErr w:type="spellStart"/>
            <w:proofErr w:type="gramStart"/>
            <w:r w:rsidRPr="00C66D45">
              <w:rPr>
                <w:rFonts w:ascii="Times New Roman" w:eastAsia="Times New Roman" w:hAnsi="Times New Roman" w:cs="Times New Roman"/>
                <w:sz w:val="19"/>
                <w:szCs w:val="19"/>
                <w:lang w:eastAsia="es-MX"/>
              </w:rPr>
              <w:t>Arise</w:t>
            </w:r>
            <w:proofErr w:type="spellEnd"/>
            <w:r w:rsidRPr="00C66D45">
              <w:rPr>
                <w:rFonts w:ascii="Times New Roman" w:eastAsia="Times New Roman" w:hAnsi="Times New Roman" w:cs="Times New Roman"/>
                <w:sz w:val="19"/>
                <w:szCs w:val="19"/>
                <w:lang w:eastAsia="es-MX"/>
              </w:rPr>
              <w:t> !</w:t>
            </w:r>
            <w:proofErr w:type="gramEnd"/>
          </w:p>
        </w:tc>
        <w:tc>
          <w:tcPr>
            <w:tcW w:w="0" w:type="auto"/>
            <w:shd w:val="clear" w:color="auto" w:fill="auto"/>
            <w:tcMar>
              <w:top w:w="15" w:type="dxa"/>
              <w:left w:w="240" w:type="dxa"/>
              <w:bottom w:w="15" w:type="dxa"/>
              <w:right w:w="15" w:type="dxa"/>
            </w:tcMar>
            <w:hideMark/>
          </w:tcPr>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 xml:space="preserve">Trabajadores: la guerra de clases ha comenzado. Ayer, frente a la fábrica </w:t>
            </w:r>
            <w:proofErr w:type="spellStart"/>
            <w:r w:rsidRPr="00C66D45">
              <w:rPr>
                <w:rFonts w:ascii="Times New Roman" w:eastAsia="Times New Roman" w:hAnsi="Times New Roman" w:cs="Times New Roman"/>
                <w:i/>
                <w:iCs/>
                <w:sz w:val="19"/>
                <w:szCs w:val="19"/>
                <w:lang w:eastAsia="es-MX"/>
              </w:rPr>
              <w:t>McCormik</w:t>
            </w:r>
            <w:proofErr w:type="spellEnd"/>
            <w:r w:rsidRPr="00C66D45">
              <w:rPr>
                <w:rFonts w:ascii="Times New Roman" w:eastAsia="Times New Roman" w:hAnsi="Times New Roman" w:cs="Times New Roman"/>
                <w:i/>
                <w:iCs/>
                <w:sz w:val="19"/>
                <w:szCs w:val="19"/>
                <w:lang w:eastAsia="es-MX"/>
              </w:rPr>
              <w:t>, se fusiló a los obreros. ¡Su sangre pide venganza!</w:t>
            </w:r>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¿Quién podrá dudar ya que los chacales que nos gobiernan están ávidos de sangre trabajadora? Pero los trabajadores no son un rebaño de carneros. ¡Al terror blanco respondamos con el terror rojo! Es preferible la muerte que la miseria.</w:t>
            </w:r>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Si se fusila a los trabajadores, respondamos de tal manera que los amos lo recuerden por mucho tiempo.</w:t>
            </w:r>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Es la necesidad lo que nos hace gritar: ¡A las armas</w:t>
            </w:r>
            <w:proofErr w:type="gramStart"/>
            <w:r w:rsidRPr="00C66D45">
              <w:rPr>
                <w:rFonts w:ascii="Times New Roman" w:eastAsia="Times New Roman" w:hAnsi="Times New Roman" w:cs="Times New Roman"/>
                <w:i/>
                <w:iCs/>
                <w:sz w:val="19"/>
                <w:szCs w:val="19"/>
                <w:lang w:eastAsia="es-MX"/>
              </w:rPr>
              <w:t>!.</w:t>
            </w:r>
            <w:proofErr w:type="gramEnd"/>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Ayer, las mujeres y los hijos de los pobres lloraban a sus maridos y a sus padres fusilados, en tanto que en los palacios de los ricos se llenaban vasos de vino costosos y se bebía a la salud de los bandidos del orden...</w:t>
            </w:r>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¡Secad vuestras lágrimas, los que sufrís!</w:t>
            </w:r>
          </w:p>
          <w:p w:rsidR="00C66D45" w:rsidRPr="00C66D45" w:rsidRDefault="00C66D45" w:rsidP="00C66D45">
            <w:pPr>
              <w:spacing w:before="120" w:after="120" w:line="240" w:lineRule="auto"/>
              <w:rPr>
                <w:rFonts w:ascii="Times New Roman" w:eastAsia="Times New Roman" w:hAnsi="Times New Roman" w:cs="Times New Roman"/>
                <w:sz w:val="19"/>
                <w:szCs w:val="19"/>
                <w:lang w:eastAsia="es-MX"/>
              </w:rPr>
            </w:pPr>
            <w:r w:rsidRPr="00C66D45">
              <w:rPr>
                <w:rFonts w:ascii="Times New Roman" w:eastAsia="Times New Roman" w:hAnsi="Times New Roman" w:cs="Times New Roman"/>
                <w:i/>
                <w:iCs/>
                <w:sz w:val="19"/>
                <w:szCs w:val="19"/>
                <w:lang w:eastAsia="es-MX"/>
              </w:rPr>
              <w:t>¡Tened coraje, esclavos! ¡Levantaos!</w:t>
            </w:r>
          </w:p>
        </w:tc>
      </w:tr>
    </w:tbl>
    <w:p w:rsidR="00C66D45" w:rsidRDefault="00C66D45"/>
    <w:p w:rsidR="00C66D45" w:rsidRDefault="00C66D45">
      <w:r>
        <w:br w:type="page"/>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La </w:t>
      </w:r>
      <w:r w:rsidRPr="00C66D45">
        <w:rPr>
          <w:rFonts w:ascii="Arial" w:eastAsia="Times New Roman" w:hAnsi="Arial" w:cs="Arial"/>
          <w:b/>
          <w:bCs/>
          <w:color w:val="252525"/>
          <w:sz w:val="21"/>
          <w:szCs w:val="21"/>
          <w:lang w:eastAsia="es-MX"/>
        </w:rPr>
        <w:t>Batalla de Atlixco</w:t>
      </w:r>
      <w:r w:rsidRPr="00C66D45">
        <w:rPr>
          <w:rFonts w:ascii="Arial" w:eastAsia="Times New Roman" w:hAnsi="Arial" w:cs="Arial"/>
          <w:color w:val="252525"/>
          <w:sz w:val="21"/>
          <w:szCs w:val="21"/>
          <w:lang w:eastAsia="es-MX"/>
        </w:rPr>
        <w:t> tuvo lugar el </w:t>
      </w:r>
      <w:hyperlink r:id="rId83" w:tooltip="4 de mayo" w:history="1">
        <w:r w:rsidRPr="00C66D45">
          <w:rPr>
            <w:rFonts w:ascii="Arial" w:eastAsia="Times New Roman" w:hAnsi="Arial" w:cs="Arial"/>
            <w:color w:val="0B0080"/>
            <w:sz w:val="21"/>
            <w:szCs w:val="21"/>
            <w:lang w:eastAsia="es-MX"/>
          </w:rPr>
          <w:t>4 de mayo</w:t>
        </w:r>
      </w:hyperlink>
      <w:r w:rsidRPr="00C66D45">
        <w:rPr>
          <w:rFonts w:ascii="Arial" w:eastAsia="Times New Roman" w:hAnsi="Arial" w:cs="Arial"/>
          <w:color w:val="252525"/>
          <w:sz w:val="21"/>
          <w:szCs w:val="21"/>
          <w:lang w:eastAsia="es-MX"/>
        </w:rPr>
        <w:t> de </w:t>
      </w:r>
      <w:hyperlink r:id="rId84" w:tooltip="1862" w:history="1">
        <w:r w:rsidRPr="00C66D45">
          <w:rPr>
            <w:rFonts w:ascii="Arial" w:eastAsia="Times New Roman" w:hAnsi="Arial" w:cs="Arial"/>
            <w:color w:val="0B0080"/>
            <w:sz w:val="21"/>
            <w:szCs w:val="21"/>
            <w:lang w:eastAsia="es-MX"/>
          </w:rPr>
          <w:t>1862</w:t>
        </w:r>
      </w:hyperlink>
      <w:r w:rsidRPr="00C66D45">
        <w:rPr>
          <w:rFonts w:ascii="Arial" w:eastAsia="Times New Roman" w:hAnsi="Arial" w:cs="Arial"/>
          <w:color w:val="252525"/>
          <w:sz w:val="21"/>
          <w:szCs w:val="21"/>
          <w:lang w:eastAsia="es-MX"/>
        </w:rPr>
        <w:t> en las inmediaciones de la </w:t>
      </w:r>
      <w:hyperlink r:id="rId85" w:tooltip="Hacienda de las Traperas (aún no redactado)" w:history="1">
        <w:r w:rsidRPr="00C66D45">
          <w:rPr>
            <w:rFonts w:ascii="Arial" w:eastAsia="Times New Roman" w:hAnsi="Arial" w:cs="Arial"/>
            <w:color w:val="A55858"/>
            <w:sz w:val="21"/>
            <w:szCs w:val="21"/>
            <w:lang w:eastAsia="es-MX"/>
          </w:rPr>
          <w:t>Hacienda de las Traperas</w:t>
        </w:r>
      </w:hyperlink>
      <w:r w:rsidRPr="00C66D45">
        <w:rPr>
          <w:rFonts w:ascii="Arial" w:eastAsia="Times New Roman" w:hAnsi="Arial" w:cs="Arial"/>
          <w:color w:val="252525"/>
          <w:sz w:val="21"/>
          <w:szCs w:val="21"/>
          <w:lang w:eastAsia="es-MX"/>
        </w:rPr>
        <w:t> </w:t>
      </w:r>
      <w:proofErr w:type="spellStart"/>
      <w:r w:rsidRPr="00C66D45">
        <w:rPr>
          <w:rFonts w:ascii="Arial" w:eastAsia="Times New Roman" w:hAnsi="Arial" w:cs="Arial"/>
          <w:color w:val="252525"/>
          <w:sz w:val="21"/>
          <w:szCs w:val="21"/>
          <w:lang w:eastAsia="es-MX"/>
        </w:rPr>
        <w:t>en</w:t>
      </w:r>
      <w:hyperlink r:id="rId86" w:tooltip="Atlixco" w:history="1">
        <w:r w:rsidRPr="00C66D45">
          <w:rPr>
            <w:rFonts w:ascii="Arial" w:eastAsia="Times New Roman" w:hAnsi="Arial" w:cs="Arial"/>
            <w:color w:val="0B0080"/>
            <w:sz w:val="21"/>
            <w:szCs w:val="21"/>
            <w:lang w:eastAsia="es-MX"/>
          </w:rPr>
          <w:t>Atlixco</w:t>
        </w:r>
        <w:proofErr w:type="spellEnd"/>
      </w:hyperlink>
      <w:r w:rsidRPr="00C66D45">
        <w:rPr>
          <w:rFonts w:ascii="Arial" w:eastAsia="Times New Roman" w:hAnsi="Arial" w:cs="Arial"/>
          <w:color w:val="252525"/>
          <w:sz w:val="21"/>
          <w:szCs w:val="21"/>
          <w:lang w:eastAsia="es-MX"/>
        </w:rPr>
        <w:t> en el estado de </w:t>
      </w:r>
      <w:hyperlink r:id="rId87" w:tooltip="Puebla" w:history="1">
        <w:r w:rsidRPr="00C66D45">
          <w:rPr>
            <w:rFonts w:ascii="Arial" w:eastAsia="Times New Roman" w:hAnsi="Arial" w:cs="Arial"/>
            <w:color w:val="0B0080"/>
            <w:sz w:val="21"/>
            <w:szCs w:val="21"/>
            <w:lang w:eastAsia="es-MX"/>
          </w:rPr>
          <w:t>Puebla</w:t>
        </w:r>
      </w:hyperlink>
      <w:r w:rsidRPr="00C66D45">
        <w:rPr>
          <w:rFonts w:ascii="Arial" w:eastAsia="Times New Roman" w:hAnsi="Arial" w:cs="Arial"/>
          <w:color w:val="252525"/>
          <w:sz w:val="21"/>
          <w:szCs w:val="21"/>
          <w:lang w:eastAsia="es-MX"/>
        </w:rPr>
        <w:t>, </w:t>
      </w:r>
      <w:hyperlink r:id="rId88" w:tooltip="México" w:history="1">
        <w:r w:rsidRPr="00C66D45">
          <w:rPr>
            <w:rFonts w:ascii="Arial" w:eastAsia="Times New Roman" w:hAnsi="Arial" w:cs="Arial"/>
            <w:color w:val="0B0080"/>
            <w:sz w:val="21"/>
            <w:szCs w:val="21"/>
            <w:lang w:eastAsia="es-MX"/>
          </w:rPr>
          <w:t>México</w:t>
        </w:r>
      </w:hyperlink>
      <w:r w:rsidRPr="00C66D45">
        <w:rPr>
          <w:rFonts w:ascii="Arial" w:eastAsia="Times New Roman" w:hAnsi="Arial" w:cs="Arial"/>
          <w:color w:val="252525"/>
          <w:sz w:val="21"/>
          <w:szCs w:val="21"/>
          <w:lang w:eastAsia="es-MX"/>
        </w:rPr>
        <w:t>, entre elementos del ejército mexicano de la república, al mando de los generales </w:t>
      </w:r>
      <w:hyperlink r:id="rId89" w:tooltip="Antonio Carvajal" w:history="1">
        <w:r w:rsidRPr="00C66D45">
          <w:rPr>
            <w:rFonts w:ascii="Arial" w:eastAsia="Times New Roman" w:hAnsi="Arial" w:cs="Arial"/>
            <w:color w:val="0B0080"/>
            <w:sz w:val="21"/>
            <w:szCs w:val="21"/>
            <w:lang w:eastAsia="es-MX"/>
          </w:rPr>
          <w:t>Antonio Carvajal</w:t>
        </w:r>
      </w:hyperlink>
      <w:r w:rsidRPr="00C66D45">
        <w:rPr>
          <w:rFonts w:ascii="Arial" w:eastAsia="Times New Roman" w:hAnsi="Arial" w:cs="Arial"/>
          <w:color w:val="252525"/>
          <w:sz w:val="21"/>
          <w:szCs w:val="21"/>
          <w:lang w:eastAsia="es-MX"/>
        </w:rPr>
        <w:t> y </w:t>
      </w:r>
      <w:hyperlink r:id="rId90" w:tooltip="Tomás O'Horán y Escudero" w:history="1">
        <w:r w:rsidRPr="00C66D45">
          <w:rPr>
            <w:rFonts w:ascii="Arial" w:eastAsia="Times New Roman" w:hAnsi="Arial" w:cs="Arial"/>
            <w:color w:val="0B0080"/>
            <w:sz w:val="21"/>
            <w:szCs w:val="21"/>
            <w:lang w:eastAsia="es-MX"/>
          </w:rPr>
          <w:t xml:space="preserve">Tomás </w:t>
        </w:r>
        <w:proofErr w:type="spellStart"/>
        <w:r w:rsidRPr="00C66D45">
          <w:rPr>
            <w:rFonts w:ascii="Arial" w:eastAsia="Times New Roman" w:hAnsi="Arial" w:cs="Arial"/>
            <w:color w:val="0B0080"/>
            <w:sz w:val="21"/>
            <w:szCs w:val="21"/>
            <w:lang w:eastAsia="es-MX"/>
          </w:rPr>
          <w:t>O'Horan</w:t>
        </w:r>
        <w:proofErr w:type="spellEnd"/>
      </w:hyperlink>
      <w:r w:rsidRPr="00C66D45">
        <w:rPr>
          <w:rFonts w:ascii="Arial" w:eastAsia="Times New Roman" w:hAnsi="Arial" w:cs="Arial"/>
          <w:color w:val="252525"/>
          <w:sz w:val="21"/>
          <w:szCs w:val="21"/>
          <w:lang w:eastAsia="es-MX"/>
        </w:rPr>
        <w:t> contra las tropas al servicio del </w:t>
      </w:r>
      <w:hyperlink r:id="rId91" w:tooltip="Segundo Imperio Mexicano" w:history="1">
        <w:r w:rsidRPr="00C66D45">
          <w:rPr>
            <w:rFonts w:ascii="Arial" w:eastAsia="Times New Roman" w:hAnsi="Arial" w:cs="Arial"/>
            <w:color w:val="0B0080"/>
            <w:sz w:val="21"/>
            <w:szCs w:val="21"/>
            <w:lang w:eastAsia="es-MX"/>
          </w:rPr>
          <w:t xml:space="preserve">Segundo Imperio </w:t>
        </w:r>
        <w:proofErr w:type="spellStart"/>
        <w:r w:rsidRPr="00C66D45">
          <w:rPr>
            <w:rFonts w:ascii="Arial" w:eastAsia="Times New Roman" w:hAnsi="Arial" w:cs="Arial"/>
            <w:color w:val="0B0080"/>
            <w:sz w:val="21"/>
            <w:szCs w:val="21"/>
            <w:lang w:eastAsia="es-MX"/>
          </w:rPr>
          <w:t>Mexicano</w:t>
        </w:r>
      </w:hyperlink>
      <w:r w:rsidRPr="00C66D45">
        <w:rPr>
          <w:rFonts w:ascii="Arial" w:eastAsia="Times New Roman" w:hAnsi="Arial" w:cs="Arial"/>
          <w:color w:val="252525"/>
          <w:sz w:val="21"/>
          <w:szCs w:val="21"/>
          <w:lang w:eastAsia="es-MX"/>
        </w:rPr>
        <w:t>comandadas</w:t>
      </w:r>
      <w:proofErr w:type="spellEnd"/>
      <w:r w:rsidRPr="00C66D45">
        <w:rPr>
          <w:rFonts w:ascii="Arial" w:eastAsia="Times New Roman" w:hAnsi="Arial" w:cs="Arial"/>
          <w:color w:val="252525"/>
          <w:sz w:val="21"/>
          <w:szCs w:val="21"/>
          <w:lang w:eastAsia="es-MX"/>
        </w:rPr>
        <w:t xml:space="preserve"> por el general </w:t>
      </w:r>
      <w:hyperlink r:id="rId92" w:tooltip="José María Cobos (aún no redactado)" w:history="1">
        <w:r w:rsidRPr="00C66D45">
          <w:rPr>
            <w:rFonts w:ascii="Arial" w:eastAsia="Times New Roman" w:hAnsi="Arial" w:cs="Arial"/>
            <w:color w:val="A55858"/>
            <w:sz w:val="21"/>
            <w:szCs w:val="21"/>
            <w:lang w:eastAsia="es-MX"/>
          </w:rPr>
          <w:t>José María Cobos</w:t>
        </w:r>
      </w:hyperlink>
      <w:r w:rsidRPr="00C66D45">
        <w:rPr>
          <w:rFonts w:ascii="Arial" w:eastAsia="Times New Roman" w:hAnsi="Arial" w:cs="Arial"/>
          <w:color w:val="252525"/>
          <w:sz w:val="21"/>
          <w:szCs w:val="21"/>
          <w:lang w:eastAsia="es-MX"/>
        </w:rPr>
        <w:t> y de </w:t>
      </w:r>
      <w:hyperlink r:id="rId93" w:tooltip="Leonardo Márquez" w:history="1">
        <w:r w:rsidRPr="00C66D45">
          <w:rPr>
            <w:rFonts w:ascii="Arial" w:eastAsia="Times New Roman" w:hAnsi="Arial" w:cs="Arial"/>
            <w:color w:val="0B0080"/>
            <w:sz w:val="21"/>
            <w:szCs w:val="21"/>
            <w:lang w:eastAsia="es-MX"/>
          </w:rPr>
          <w:t>Leonardo Márquez</w:t>
        </w:r>
      </w:hyperlink>
      <w:r w:rsidRPr="00C66D45">
        <w:rPr>
          <w:rFonts w:ascii="Arial" w:eastAsia="Times New Roman" w:hAnsi="Arial" w:cs="Arial"/>
          <w:color w:val="252525"/>
          <w:sz w:val="21"/>
          <w:szCs w:val="21"/>
          <w:lang w:eastAsia="es-MX"/>
        </w:rPr>
        <w:t>, compuesta de soldados conservadores mexicanos en apoyo de envío de refuerzos para llevar a cabo la </w:t>
      </w:r>
      <w:hyperlink r:id="rId94" w:tooltip="Batalla de Puebla" w:history="1">
        <w:r w:rsidRPr="00C66D45">
          <w:rPr>
            <w:rFonts w:ascii="Arial" w:eastAsia="Times New Roman" w:hAnsi="Arial" w:cs="Arial"/>
            <w:color w:val="0B0080"/>
            <w:sz w:val="21"/>
            <w:szCs w:val="21"/>
            <w:lang w:eastAsia="es-MX"/>
          </w:rPr>
          <w:t>Batalla de Puebla</w:t>
        </w:r>
      </w:hyperlink>
      <w:r w:rsidRPr="00C66D45">
        <w:rPr>
          <w:rFonts w:ascii="Arial" w:eastAsia="Times New Roman" w:hAnsi="Arial" w:cs="Arial"/>
          <w:color w:val="252525"/>
          <w:sz w:val="21"/>
          <w:szCs w:val="21"/>
          <w:lang w:eastAsia="es-MX"/>
        </w:rPr>
        <w:t>, durante la </w:t>
      </w:r>
      <w:hyperlink r:id="rId95" w:tooltip="Segunda Intervención Francesa en México" w:history="1">
        <w:r w:rsidRPr="00C66D45">
          <w:rPr>
            <w:rFonts w:ascii="Arial" w:eastAsia="Times New Roman" w:hAnsi="Arial" w:cs="Arial"/>
            <w:color w:val="0B0080"/>
            <w:sz w:val="21"/>
            <w:szCs w:val="21"/>
            <w:lang w:eastAsia="es-MX"/>
          </w:rPr>
          <w:t>Segunda Intervención Francesa en México</w:t>
        </w:r>
      </w:hyperlink>
      <w:r w:rsidRPr="00C66D45">
        <w:rPr>
          <w:rFonts w:ascii="Arial" w:eastAsia="Times New Roman" w:hAnsi="Arial" w:cs="Arial"/>
          <w:color w:val="252525"/>
          <w:sz w:val="21"/>
          <w:szCs w:val="21"/>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Esta batalla culminó con una victoria republicana y debido a esto el grupo conservador de Márquez no pudo lograr su objetivo de auxiliar a las tropas francesas del </w:t>
      </w:r>
      <w:hyperlink r:id="rId96" w:tooltip="Conde de Lorencez" w:history="1">
        <w:r w:rsidRPr="00C66D45">
          <w:rPr>
            <w:rFonts w:ascii="Arial" w:eastAsia="Times New Roman" w:hAnsi="Arial" w:cs="Arial"/>
            <w:color w:val="0B0080"/>
            <w:sz w:val="21"/>
            <w:szCs w:val="21"/>
            <w:lang w:eastAsia="es-MX"/>
          </w:rPr>
          <w:t xml:space="preserve">Conde de </w:t>
        </w:r>
        <w:proofErr w:type="spellStart"/>
        <w:r w:rsidRPr="00C66D45">
          <w:rPr>
            <w:rFonts w:ascii="Arial" w:eastAsia="Times New Roman" w:hAnsi="Arial" w:cs="Arial"/>
            <w:color w:val="0B0080"/>
            <w:sz w:val="21"/>
            <w:szCs w:val="21"/>
            <w:lang w:eastAsia="es-MX"/>
          </w:rPr>
          <w:t>Lorencez</w:t>
        </w:r>
        <w:proofErr w:type="spellEnd"/>
      </w:hyperlink>
      <w:r w:rsidRPr="00C66D45">
        <w:rPr>
          <w:rFonts w:ascii="Arial" w:eastAsia="Times New Roman" w:hAnsi="Arial" w:cs="Arial"/>
          <w:color w:val="252525"/>
          <w:sz w:val="21"/>
          <w:szCs w:val="21"/>
          <w:lang w:eastAsia="es-MX"/>
        </w:rPr>
        <w:t xml:space="preserve"> en la batalla de </w:t>
      </w:r>
      <w:proofErr w:type="spellStart"/>
      <w:r w:rsidRPr="00C66D45">
        <w:rPr>
          <w:rFonts w:ascii="Arial" w:eastAsia="Times New Roman" w:hAnsi="Arial" w:cs="Arial"/>
          <w:color w:val="252525"/>
          <w:sz w:val="21"/>
          <w:szCs w:val="21"/>
          <w:lang w:eastAsia="es-MX"/>
        </w:rPr>
        <w:t>Pue</w:t>
      </w:r>
      <w:proofErr w:type="spellEnd"/>
    </w:p>
    <w:p w:rsidR="00C66D45" w:rsidRDefault="00C66D45">
      <w:r>
        <w:br w:type="page"/>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El </w:t>
      </w:r>
      <w:r w:rsidRPr="00C66D45">
        <w:rPr>
          <w:rFonts w:ascii="Arial" w:eastAsia="Times New Roman" w:hAnsi="Arial" w:cs="Arial"/>
          <w:b/>
          <w:bCs/>
          <w:color w:val="252525"/>
          <w:sz w:val="21"/>
          <w:szCs w:val="21"/>
          <w:lang w:eastAsia="es-MX"/>
        </w:rPr>
        <w:t>Día de la Madre</w:t>
      </w:r>
      <w:r w:rsidRPr="00C66D45">
        <w:rPr>
          <w:rFonts w:ascii="Arial" w:eastAsia="Times New Roman" w:hAnsi="Arial" w:cs="Arial"/>
          <w:color w:val="252525"/>
          <w:sz w:val="21"/>
          <w:szCs w:val="21"/>
          <w:lang w:eastAsia="es-MX"/>
        </w:rPr>
        <w:t> o </w:t>
      </w:r>
      <w:r w:rsidRPr="00C66D45">
        <w:rPr>
          <w:rFonts w:ascii="Arial" w:eastAsia="Times New Roman" w:hAnsi="Arial" w:cs="Arial"/>
          <w:b/>
          <w:bCs/>
          <w:color w:val="252525"/>
          <w:sz w:val="21"/>
          <w:szCs w:val="21"/>
          <w:lang w:eastAsia="es-MX"/>
        </w:rPr>
        <w:t>Día de las Madres</w:t>
      </w:r>
      <w:r w:rsidRPr="00C66D45">
        <w:rPr>
          <w:rFonts w:ascii="Arial" w:eastAsia="Times New Roman" w:hAnsi="Arial" w:cs="Arial"/>
          <w:color w:val="252525"/>
          <w:sz w:val="21"/>
          <w:szCs w:val="21"/>
          <w:lang w:eastAsia="es-MX"/>
        </w:rPr>
        <w:t> es una festividad que se celebra en honor a las madres en todo el mundo, en diferentes fechas del año según el país. Su origen contemporáneo se remitiría al </w:t>
      </w:r>
      <w:proofErr w:type="spellStart"/>
      <w:r w:rsidRPr="00C66D45">
        <w:rPr>
          <w:rFonts w:ascii="Arial" w:eastAsia="Times New Roman" w:hAnsi="Arial" w:cs="Arial"/>
          <w:i/>
          <w:iCs/>
          <w:color w:val="252525"/>
          <w:sz w:val="21"/>
          <w:szCs w:val="21"/>
          <w:lang w:eastAsia="es-MX"/>
        </w:rPr>
        <w:t>Mother's</w:t>
      </w:r>
      <w:proofErr w:type="spellEnd"/>
      <w:r w:rsidRPr="00C66D45">
        <w:rPr>
          <w:rFonts w:ascii="Arial" w:eastAsia="Times New Roman" w:hAnsi="Arial" w:cs="Arial"/>
          <w:i/>
          <w:iCs/>
          <w:color w:val="252525"/>
          <w:sz w:val="21"/>
          <w:szCs w:val="21"/>
          <w:lang w:eastAsia="es-MX"/>
        </w:rPr>
        <w:t xml:space="preserve"> </w:t>
      </w:r>
      <w:proofErr w:type="spellStart"/>
      <w:r w:rsidRPr="00C66D45">
        <w:rPr>
          <w:rFonts w:ascii="Arial" w:eastAsia="Times New Roman" w:hAnsi="Arial" w:cs="Arial"/>
          <w:i/>
          <w:iCs/>
          <w:color w:val="252525"/>
          <w:sz w:val="21"/>
          <w:szCs w:val="21"/>
          <w:lang w:eastAsia="es-MX"/>
        </w:rPr>
        <w:t>Friendship</w:t>
      </w:r>
      <w:proofErr w:type="spellEnd"/>
      <w:r w:rsidRPr="00C66D45">
        <w:rPr>
          <w:rFonts w:ascii="Arial" w:eastAsia="Times New Roman" w:hAnsi="Arial" w:cs="Arial"/>
          <w:i/>
          <w:iCs/>
          <w:color w:val="252525"/>
          <w:sz w:val="21"/>
          <w:szCs w:val="21"/>
          <w:lang w:eastAsia="es-MX"/>
        </w:rPr>
        <w:t xml:space="preserve"> Day</w:t>
      </w:r>
      <w:r w:rsidRPr="00C66D45">
        <w:rPr>
          <w:rFonts w:ascii="Arial" w:eastAsia="Times New Roman" w:hAnsi="Arial" w:cs="Arial"/>
          <w:color w:val="252525"/>
          <w:sz w:val="21"/>
          <w:szCs w:val="21"/>
          <w:lang w:eastAsia="es-MX"/>
        </w:rPr>
        <w:t> y las reuniones </w:t>
      </w:r>
      <w:proofErr w:type="spellStart"/>
      <w:r w:rsidRPr="00C66D45">
        <w:rPr>
          <w:rFonts w:ascii="Arial" w:eastAsia="Times New Roman" w:hAnsi="Arial" w:cs="Arial"/>
          <w:i/>
          <w:iCs/>
          <w:color w:val="252525"/>
          <w:sz w:val="21"/>
          <w:szCs w:val="21"/>
          <w:lang w:eastAsia="es-MX"/>
        </w:rPr>
        <w:t>Mother's</w:t>
      </w:r>
      <w:proofErr w:type="spellEnd"/>
      <w:r w:rsidRPr="00C66D45">
        <w:rPr>
          <w:rFonts w:ascii="Arial" w:eastAsia="Times New Roman" w:hAnsi="Arial" w:cs="Arial"/>
          <w:i/>
          <w:iCs/>
          <w:color w:val="252525"/>
          <w:sz w:val="21"/>
          <w:szCs w:val="21"/>
          <w:lang w:eastAsia="es-MX"/>
        </w:rPr>
        <w:t xml:space="preserve"> Day </w:t>
      </w:r>
      <w:proofErr w:type="spellStart"/>
      <w:r w:rsidRPr="00C66D45">
        <w:rPr>
          <w:rFonts w:ascii="Arial" w:eastAsia="Times New Roman" w:hAnsi="Arial" w:cs="Arial"/>
          <w:i/>
          <w:iCs/>
          <w:color w:val="252525"/>
          <w:sz w:val="21"/>
          <w:szCs w:val="21"/>
          <w:lang w:eastAsia="es-MX"/>
        </w:rPr>
        <w:t>Meetings</w:t>
      </w:r>
      <w:proofErr w:type="spellEnd"/>
      <w:r w:rsidRPr="00C66D45">
        <w:rPr>
          <w:rFonts w:ascii="Arial" w:eastAsia="Times New Roman" w:hAnsi="Arial" w:cs="Arial"/>
          <w:color w:val="252525"/>
          <w:sz w:val="21"/>
          <w:szCs w:val="21"/>
          <w:lang w:eastAsia="es-MX"/>
        </w:rPr>
        <w:t> organizadas en 1865 o 1868 por </w:t>
      </w:r>
      <w:hyperlink r:id="rId97" w:tooltip="Ann Maria Reeves Jarvis" w:history="1">
        <w:r w:rsidRPr="00C66D45">
          <w:rPr>
            <w:rFonts w:ascii="Arial" w:eastAsia="Times New Roman" w:hAnsi="Arial" w:cs="Arial"/>
            <w:color w:val="0B0080"/>
            <w:sz w:val="21"/>
            <w:szCs w:val="21"/>
            <w:u w:val="single"/>
            <w:lang w:eastAsia="es-MX"/>
          </w:rPr>
          <w:t xml:space="preserve">Ann </w:t>
        </w:r>
        <w:proofErr w:type="spellStart"/>
        <w:r w:rsidRPr="00C66D45">
          <w:rPr>
            <w:rFonts w:ascii="Arial" w:eastAsia="Times New Roman" w:hAnsi="Arial" w:cs="Arial"/>
            <w:color w:val="0B0080"/>
            <w:sz w:val="21"/>
            <w:szCs w:val="21"/>
            <w:u w:val="single"/>
            <w:lang w:eastAsia="es-MX"/>
          </w:rPr>
          <w:t>Maria</w:t>
        </w:r>
        <w:proofErr w:type="spellEnd"/>
        <w:r w:rsidRPr="00C66D45">
          <w:rPr>
            <w:rFonts w:ascii="Arial" w:eastAsia="Times New Roman" w:hAnsi="Arial" w:cs="Arial"/>
            <w:color w:val="0B0080"/>
            <w:sz w:val="21"/>
            <w:szCs w:val="21"/>
            <w:u w:val="single"/>
            <w:lang w:eastAsia="es-MX"/>
          </w:rPr>
          <w:t xml:space="preserve"> </w:t>
        </w:r>
        <w:proofErr w:type="spellStart"/>
        <w:r w:rsidRPr="00C66D45">
          <w:rPr>
            <w:rFonts w:ascii="Arial" w:eastAsia="Times New Roman" w:hAnsi="Arial" w:cs="Arial"/>
            <w:color w:val="0B0080"/>
            <w:sz w:val="21"/>
            <w:szCs w:val="21"/>
            <w:u w:val="single"/>
            <w:lang w:eastAsia="es-MX"/>
          </w:rPr>
          <w:t>Reeves</w:t>
        </w:r>
        <w:proofErr w:type="spellEnd"/>
        <w:r w:rsidRPr="00C66D45">
          <w:rPr>
            <w:rFonts w:ascii="Arial" w:eastAsia="Times New Roman" w:hAnsi="Arial" w:cs="Arial"/>
            <w:color w:val="0B0080"/>
            <w:sz w:val="21"/>
            <w:szCs w:val="21"/>
            <w:u w:val="single"/>
            <w:lang w:eastAsia="es-MX"/>
          </w:rPr>
          <w:t xml:space="preserve"> </w:t>
        </w:r>
        <w:proofErr w:type="spellStart"/>
        <w:r w:rsidRPr="00C66D45">
          <w:rPr>
            <w:rFonts w:ascii="Arial" w:eastAsia="Times New Roman" w:hAnsi="Arial" w:cs="Arial"/>
            <w:color w:val="0B0080"/>
            <w:sz w:val="21"/>
            <w:szCs w:val="21"/>
            <w:u w:val="single"/>
            <w:lang w:eastAsia="es-MX"/>
          </w:rPr>
          <w:t>Jarvis</w:t>
        </w:r>
        <w:proofErr w:type="spellEnd"/>
      </w:hyperlink>
      <w:r w:rsidRPr="00C66D45">
        <w:rPr>
          <w:rFonts w:ascii="Arial" w:eastAsia="Times New Roman" w:hAnsi="Arial" w:cs="Arial"/>
          <w:color w:val="252525"/>
          <w:sz w:val="21"/>
          <w:szCs w:val="21"/>
          <w:lang w:eastAsia="es-MX"/>
        </w:rPr>
        <w:t>, en que las madres se reunían para intercambiar opiniones sobre distintos temas de actualidad.</w:t>
      </w:r>
      <w:hyperlink r:id="rId98" w:anchor="cite_note-1" w:history="1">
        <w:r w:rsidRPr="00C66D45">
          <w:rPr>
            <w:rFonts w:ascii="Arial" w:eastAsia="Times New Roman" w:hAnsi="Arial" w:cs="Arial"/>
            <w:color w:val="0B0080"/>
            <w:sz w:val="21"/>
            <w:szCs w:val="21"/>
            <w:u w:val="single"/>
            <w:vertAlign w:val="superscript"/>
            <w:lang w:eastAsia="es-MX"/>
          </w:rPr>
          <w:t>1</w:t>
        </w:r>
      </w:hyperlink>
      <w:r w:rsidRPr="00C66D45">
        <w:rPr>
          <w:rFonts w:ascii="Arial" w:eastAsia="Times New Roman" w:hAnsi="Arial" w:cs="Arial"/>
          <w:color w:val="252525"/>
          <w:sz w:val="21"/>
          <w:szCs w:val="21"/>
          <w:lang w:eastAsia="es-MX"/>
        </w:rPr>
        <w:t> </w:t>
      </w:r>
      <w:hyperlink r:id="rId99" w:anchor="cite_note-2" w:history="1">
        <w:r w:rsidRPr="00C66D45">
          <w:rPr>
            <w:rFonts w:ascii="Arial" w:eastAsia="Times New Roman" w:hAnsi="Arial" w:cs="Arial"/>
            <w:color w:val="0B0080"/>
            <w:sz w:val="21"/>
            <w:szCs w:val="21"/>
            <w:u w:val="single"/>
            <w:vertAlign w:val="superscript"/>
            <w:lang w:eastAsia="es-MX"/>
          </w:rPr>
          <w:t>2</w:t>
        </w:r>
      </w:hyperlink>
      <w:r w:rsidRPr="00C66D45">
        <w:rPr>
          <w:rFonts w:ascii="Arial" w:eastAsia="Times New Roman" w:hAnsi="Arial" w:cs="Arial"/>
          <w:color w:val="252525"/>
          <w:sz w:val="21"/>
          <w:szCs w:val="21"/>
          <w:lang w:eastAsia="es-MX"/>
        </w:rPr>
        <w:t> </w:t>
      </w:r>
      <w:hyperlink r:id="rId100" w:anchor="cite_note-3" w:history="1">
        <w:r w:rsidRPr="00C66D45">
          <w:rPr>
            <w:rFonts w:ascii="Arial" w:eastAsia="Times New Roman" w:hAnsi="Arial" w:cs="Arial"/>
            <w:color w:val="0B0080"/>
            <w:sz w:val="21"/>
            <w:szCs w:val="21"/>
            <w:u w:val="single"/>
            <w:vertAlign w:val="superscript"/>
            <w:lang w:eastAsia="es-MX"/>
          </w:rPr>
          <w:t>3</w:t>
        </w:r>
      </w:hyperlink>
    </w:p>
    <w:p w:rsidR="00C66D45" w:rsidRPr="00C66D45" w:rsidRDefault="00C66D45" w:rsidP="00C66D45">
      <w:pPr>
        <w:shd w:val="clear" w:color="auto" w:fill="F9F9F9"/>
        <w:spacing w:before="240" w:after="60" w:line="240" w:lineRule="auto"/>
        <w:jc w:val="center"/>
        <w:outlineLvl w:val="1"/>
        <w:rPr>
          <w:rFonts w:ascii="Arial" w:eastAsia="Times New Roman" w:hAnsi="Arial" w:cs="Arial"/>
          <w:b/>
          <w:bCs/>
          <w:color w:val="000000"/>
          <w:sz w:val="20"/>
          <w:szCs w:val="20"/>
          <w:lang w:eastAsia="es-MX"/>
        </w:rPr>
      </w:pPr>
      <w:r w:rsidRPr="00C66D45">
        <w:rPr>
          <w:rFonts w:ascii="Arial" w:eastAsia="Times New Roman" w:hAnsi="Arial" w:cs="Arial"/>
          <w:b/>
          <w:bCs/>
          <w:color w:val="000000"/>
          <w:sz w:val="20"/>
          <w:szCs w:val="20"/>
          <w:lang w:eastAsia="es-MX"/>
        </w:rPr>
        <w:t>Índice</w:t>
      </w:r>
    </w:p>
    <w:p w:rsidR="00C66D45" w:rsidRPr="00C66D45" w:rsidRDefault="00C66D45" w:rsidP="00C66D45">
      <w:pPr>
        <w:shd w:val="clear" w:color="auto" w:fill="F9F9F9"/>
        <w:spacing w:after="0" w:line="240" w:lineRule="auto"/>
        <w:jc w:val="center"/>
        <w:rPr>
          <w:rFonts w:ascii="Arial" w:eastAsia="Times New Roman" w:hAnsi="Arial" w:cs="Arial"/>
          <w:color w:val="252525"/>
          <w:sz w:val="20"/>
          <w:szCs w:val="20"/>
          <w:lang w:eastAsia="es-MX"/>
        </w:rPr>
      </w:pPr>
      <w:r w:rsidRPr="00C66D45">
        <w:rPr>
          <w:rFonts w:ascii="Arial" w:eastAsia="Times New Roman" w:hAnsi="Arial" w:cs="Arial"/>
          <w:color w:val="252525"/>
          <w:sz w:val="20"/>
          <w:szCs w:val="20"/>
          <w:lang w:eastAsia="es-MX"/>
        </w:rPr>
        <w:t> </w:t>
      </w:r>
      <w:r w:rsidRPr="00C66D45">
        <w:rPr>
          <w:rFonts w:ascii="Arial" w:eastAsia="Times New Roman" w:hAnsi="Arial" w:cs="Arial"/>
          <w:color w:val="252525"/>
          <w:sz w:val="19"/>
          <w:szCs w:val="19"/>
          <w:lang w:eastAsia="es-MX"/>
        </w:rPr>
        <w:t> [</w:t>
      </w:r>
      <w:hyperlink r:id="rId101" w:history="1">
        <w:proofErr w:type="gramStart"/>
        <w:r w:rsidRPr="00C66D45">
          <w:rPr>
            <w:rFonts w:ascii="Arial" w:eastAsia="Times New Roman" w:hAnsi="Arial" w:cs="Arial"/>
            <w:color w:val="0B0080"/>
            <w:sz w:val="19"/>
            <w:szCs w:val="19"/>
            <w:u w:val="single"/>
            <w:lang w:eastAsia="es-MX"/>
          </w:rPr>
          <w:t>ocultar</w:t>
        </w:r>
        <w:proofErr w:type="gramEnd"/>
      </w:hyperlink>
      <w:r w:rsidRPr="00C66D45">
        <w:rPr>
          <w:rFonts w:ascii="Arial" w:eastAsia="Times New Roman" w:hAnsi="Arial" w:cs="Arial"/>
          <w:color w:val="252525"/>
          <w:sz w:val="19"/>
          <w:szCs w:val="19"/>
          <w:lang w:eastAsia="es-MX"/>
        </w:rPr>
        <w:t>] </w:t>
      </w:r>
    </w:p>
    <w:p w:rsidR="00C66D45" w:rsidRPr="00C66D45" w:rsidRDefault="00C66D45" w:rsidP="00C66D45">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102" w:anchor="Historia" w:history="1">
        <w:r w:rsidRPr="00C66D45">
          <w:rPr>
            <w:rFonts w:ascii="Arial" w:eastAsia="Times New Roman" w:hAnsi="Arial" w:cs="Arial"/>
            <w:color w:val="0B0080"/>
            <w:sz w:val="20"/>
            <w:szCs w:val="20"/>
            <w:lang w:eastAsia="es-MX"/>
          </w:rPr>
          <w:t>1Historia</w:t>
        </w:r>
      </w:hyperlink>
    </w:p>
    <w:p w:rsidR="00C66D45" w:rsidRPr="00C66D45" w:rsidRDefault="00C66D45" w:rsidP="00C66D45">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103" w:anchor="Calendario_por_pa.C3.ADs" w:history="1">
        <w:r w:rsidRPr="00C66D45">
          <w:rPr>
            <w:rFonts w:ascii="Arial" w:eastAsia="Times New Roman" w:hAnsi="Arial" w:cs="Arial"/>
            <w:color w:val="0B0080"/>
            <w:sz w:val="20"/>
            <w:szCs w:val="20"/>
            <w:lang w:eastAsia="es-MX"/>
          </w:rPr>
          <w:t>2Calendario por país</w:t>
        </w:r>
      </w:hyperlink>
    </w:p>
    <w:p w:rsidR="00C66D45" w:rsidRPr="00C66D45" w:rsidRDefault="00C66D45" w:rsidP="00C66D45">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eastAsia="es-MX"/>
        </w:rPr>
      </w:pPr>
      <w:hyperlink r:id="rId104" w:anchor="En_Brasil" w:history="1">
        <w:r w:rsidRPr="00C66D45">
          <w:rPr>
            <w:rFonts w:ascii="Arial" w:eastAsia="Times New Roman" w:hAnsi="Arial" w:cs="Arial"/>
            <w:color w:val="0B0080"/>
            <w:sz w:val="20"/>
            <w:szCs w:val="20"/>
            <w:lang w:eastAsia="es-MX"/>
          </w:rPr>
          <w:t>2.1En Brasil</w:t>
        </w:r>
      </w:hyperlink>
    </w:p>
    <w:p w:rsidR="00C66D45" w:rsidRPr="00C66D45" w:rsidRDefault="00C66D45" w:rsidP="00C66D45">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eastAsia="es-MX"/>
        </w:rPr>
      </w:pPr>
      <w:hyperlink r:id="rId105" w:anchor="En_Italia" w:history="1">
        <w:r w:rsidRPr="00C66D45">
          <w:rPr>
            <w:rFonts w:ascii="Arial" w:eastAsia="Times New Roman" w:hAnsi="Arial" w:cs="Arial"/>
            <w:color w:val="0B0080"/>
            <w:sz w:val="20"/>
            <w:szCs w:val="20"/>
            <w:lang w:eastAsia="es-MX"/>
          </w:rPr>
          <w:t>2.2En Italia</w:t>
        </w:r>
      </w:hyperlink>
    </w:p>
    <w:p w:rsidR="00C66D45" w:rsidRPr="00C66D45" w:rsidRDefault="00C66D45" w:rsidP="00C66D45">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eastAsia="es-MX"/>
        </w:rPr>
      </w:pPr>
      <w:hyperlink r:id="rId106" w:anchor="En_M.C3.A9xico" w:history="1">
        <w:r w:rsidRPr="00C66D45">
          <w:rPr>
            <w:rFonts w:ascii="Arial" w:eastAsia="Times New Roman" w:hAnsi="Arial" w:cs="Arial"/>
            <w:color w:val="0B0080"/>
            <w:sz w:val="20"/>
            <w:szCs w:val="20"/>
            <w:lang w:eastAsia="es-MX"/>
          </w:rPr>
          <w:t>2.3En México</w:t>
        </w:r>
      </w:hyperlink>
    </w:p>
    <w:p w:rsidR="00C66D45" w:rsidRPr="00C66D45" w:rsidRDefault="00C66D45" w:rsidP="00C66D45">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eastAsia="es-MX"/>
        </w:rPr>
      </w:pPr>
      <w:hyperlink r:id="rId107" w:anchor="En_Panam.C3.A1" w:history="1">
        <w:r w:rsidRPr="00C66D45">
          <w:rPr>
            <w:rFonts w:ascii="Arial" w:eastAsia="Times New Roman" w:hAnsi="Arial" w:cs="Arial"/>
            <w:color w:val="0B0080"/>
            <w:sz w:val="20"/>
            <w:szCs w:val="20"/>
            <w:lang w:eastAsia="es-MX"/>
          </w:rPr>
          <w:t>2.4En Panamá</w:t>
        </w:r>
      </w:hyperlink>
    </w:p>
    <w:p w:rsidR="00C66D45" w:rsidRPr="00C66D45" w:rsidRDefault="00C66D45" w:rsidP="00C66D45">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108" w:anchor="V.C3.A9ase_tambi.C3.A9n" w:history="1">
        <w:r w:rsidRPr="00C66D45">
          <w:rPr>
            <w:rFonts w:ascii="Arial" w:eastAsia="Times New Roman" w:hAnsi="Arial" w:cs="Arial"/>
            <w:color w:val="0B0080"/>
            <w:sz w:val="20"/>
            <w:szCs w:val="20"/>
            <w:lang w:eastAsia="es-MX"/>
          </w:rPr>
          <w:t>3Véase también</w:t>
        </w:r>
      </w:hyperlink>
    </w:p>
    <w:p w:rsidR="00C66D45" w:rsidRPr="00C66D45" w:rsidRDefault="00C66D45" w:rsidP="00C66D45">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109" w:anchor="Referencias" w:history="1">
        <w:r w:rsidRPr="00C66D45">
          <w:rPr>
            <w:rFonts w:ascii="Arial" w:eastAsia="Times New Roman" w:hAnsi="Arial" w:cs="Arial"/>
            <w:color w:val="0B0080"/>
            <w:sz w:val="20"/>
            <w:szCs w:val="20"/>
            <w:lang w:eastAsia="es-MX"/>
          </w:rPr>
          <w:t>4Referencias</w:t>
        </w:r>
      </w:hyperlink>
    </w:p>
    <w:p w:rsidR="00C66D45" w:rsidRPr="00C66D45" w:rsidRDefault="00C66D45" w:rsidP="00C66D45">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110" w:anchor="Enlaces_externos" w:history="1">
        <w:r w:rsidRPr="00C66D45">
          <w:rPr>
            <w:rFonts w:ascii="Arial" w:eastAsia="Times New Roman" w:hAnsi="Arial" w:cs="Arial"/>
            <w:color w:val="0B0080"/>
            <w:sz w:val="20"/>
            <w:szCs w:val="20"/>
            <w:lang w:eastAsia="es-MX"/>
          </w:rPr>
          <w:t>5Enlaces externos</w:t>
        </w:r>
      </w:hyperlink>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Historia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"https://es.wikipedia.org/w/index.php?title=D%C3%ADa_de_la_Madre&amp;action=edit&amp;section=1" \o "Editar sección: Historia"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Las primeras celebraciones del Día de la Madre se remontan a la </w:t>
      </w:r>
      <w:hyperlink r:id="rId111" w:tooltip="Antigua Grecia" w:history="1">
        <w:r w:rsidRPr="00C66D45">
          <w:rPr>
            <w:rFonts w:ascii="Arial" w:eastAsia="Times New Roman" w:hAnsi="Arial" w:cs="Arial"/>
            <w:color w:val="0B0080"/>
            <w:sz w:val="21"/>
            <w:szCs w:val="21"/>
            <w:u w:val="single"/>
            <w:lang w:eastAsia="es-MX"/>
          </w:rPr>
          <w:t>antigua Grecia</w:t>
        </w:r>
      </w:hyperlink>
      <w:r w:rsidRPr="00C66D45">
        <w:rPr>
          <w:rFonts w:ascii="Arial" w:eastAsia="Times New Roman" w:hAnsi="Arial" w:cs="Arial"/>
          <w:color w:val="252525"/>
          <w:sz w:val="21"/>
          <w:szCs w:val="21"/>
          <w:lang w:eastAsia="es-MX"/>
        </w:rPr>
        <w:t>, donde se le rendían honores a </w:t>
      </w:r>
      <w:hyperlink r:id="rId112" w:tooltip="Rea" w:history="1">
        <w:r w:rsidRPr="00C66D45">
          <w:rPr>
            <w:rFonts w:ascii="Arial" w:eastAsia="Times New Roman" w:hAnsi="Arial" w:cs="Arial"/>
            <w:color w:val="0B0080"/>
            <w:sz w:val="21"/>
            <w:szCs w:val="21"/>
            <w:u w:val="single"/>
            <w:lang w:eastAsia="es-MX"/>
          </w:rPr>
          <w:t>Rea</w:t>
        </w:r>
      </w:hyperlink>
      <w:r w:rsidRPr="00C66D45">
        <w:rPr>
          <w:rFonts w:ascii="Arial" w:eastAsia="Times New Roman" w:hAnsi="Arial" w:cs="Arial"/>
          <w:color w:val="252525"/>
          <w:sz w:val="21"/>
          <w:szCs w:val="21"/>
          <w:lang w:eastAsia="es-MX"/>
        </w:rPr>
        <w:t>, la madre de los dioses </w:t>
      </w:r>
      <w:hyperlink r:id="rId113" w:tooltip="Zeus" w:history="1">
        <w:r w:rsidRPr="00C66D45">
          <w:rPr>
            <w:rFonts w:ascii="Arial" w:eastAsia="Times New Roman" w:hAnsi="Arial" w:cs="Arial"/>
            <w:color w:val="0B0080"/>
            <w:sz w:val="21"/>
            <w:szCs w:val="21"/>
            <w:u w:val="single"/>
            <w:lang w:eastAsia="es-MX"/>
          </w:rPr>
          <w:t>Zeus</w:t>
        </w:r>
      </w:hyperlink>
      <w:r w:rsidRPr="00C66D45">
        <w:rPr>
          <w:rFonts w:ascii="Arial" w:eastAsia="Times New Roman" w:hAnsi="Arial" w:cs="Arial"/>
          <w:color w:val="252525"/>
          <w:sz w:val="21"/>
          <w:szCs w:val="21"/>
          <w:lang w:eastAsia="es-MX"/>
        </w:rPr>
        <w:t>, </w:t>
      </w:r>
      <w:hyperlink r:id="rId114" w:tooltip="Poseidón" w:history="1">
        <w:r w:rsidRPr="00C66D45">
          <w:rPr>
            <w:rFonts w:ascii="Arial" w:eastAsia="Times New Roman" w:hAnsi="Arial" w:cs="Arial"/>
            <w:color w:val="0B0080"/>
            <w:sz w:val="21"/>
            <w:szCs w:val="21"/>
            <w:u w:val="single"/>
            <w:lang w:eastAsia="es-MX"/>
          </w:rPr>
          <w:t>Poseidón</w:t>
        </w:r>
      </w:hyperlink>
      <w:r w:rsidRPr="00C66D45">
        <w:rPr>
          <w:rFonts w:ascii="Arial" w:eastAsia="Times New Roman" w:hAnsi="Arial" w:cs="Arial"/>
          <w:color w:val="252525"/>
          <w:sz w:val="21"/>
          <w:szCs w:val="21"/>
          <w:lang w:eastAsia="es-MX"/>
        </w:rPr>
        <w:t> </w:t>
      </w:r>
      <w:proofErr w:type="spellStart"/>
      <w:r w:rsidRPr="00C66D45">
        <w:rPr>
          <w:rFonts w:ascii="Arial" w:eastAsia="Times New Roman" w:hAnsi="Arial" w:cs="Arial"/>
          <w:color w:val="252525"/>
          <w:sz w:val="21"/>
          <w:szCs w:val="21"/>
          <w:lang w:eastAsia="es-MX"/>
        </w:rPr>
        <w:t>y</w:t>
      </w:r>
      <w:hyperlink r:id="rId115" w:tooltip="Hades" w:history="1">
        <w:r w:rsidRPr="00C66D45">
          <w:rPr>
            <w:rFonts w:ascii="Arial" w:eastAsia="Times New Roman" w:hAnsi="Arial" w:cs="Arial"/>
            <w:color w:val="0B0080"/>
            <w:sz w:val="21"/>
            <w:szCs w:val="21"/>
            <w:u w:val="single"/>
            <w:lang w:eastAsia="es-MX"/>
          </w:rPr>
          <w:t>Hades</w:t>
        </w:r>
        <w:proofErr w:type="spellEnd"/>
      </w:hyperlink>
      <w:r w:rsidRPr="00C66D45">
        <w:rPr>
          <w:rFonts w:ascii="Arial" w:eastAsia="Times New Roman" w:hAnsi="Arial" w:cs="Arial"/>
          <w:color w:val="252525"/>
          <w:sz w:val="21"/>
          <w:szCs w:val="21"/>
          <w:lang w:eastAsia="es-MX"/>
        </w:rPr>
        <w:t>.</w:t>
      </w:r>
    </w:p>
    <w:p w:rsidR="00C66D45" w:rsidRPr="00C66D45" w:rsidRDefault="00C66D45" w:rsidP="00C66D45">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0B0080"/>
          <w:sz w:val="20"/>
          <w:szCs w:val="20"/>
          <w:lang w:eastAsia="es-MX"/>
        </w:rPr>
        <w:drawing>
          <wp:inline distT="0" distB="0" distL="0" distR="0">
            <wp:extent cx="2096770" cy="1572895"/>
            <wp:effectExtent l="0" t="0" r="0" b="8255"/>
            <wp:docPr id="93" name="Imagen 93" descr="https://upload.wikimedia.org/wikipedia/commons/thumb/3/3c/Monumento_a_la_madre_en_Flores.JPG/220px-Monumento_a_la_madre_en_Flores.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c/Monumento_a_la_madre_en_Flores.JPG/220px-Monumento_a_la_madre_en_Flores.J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6770" cy="1572895"/>
                    </a:xfrm>
                    <a:prstGeom prst="rect">
                      <a:avLst/>
                    </a:prstGeom>
                    <a:noFill/>
                    <a:ln>
                      <a:noFill/>
                    </a:ln>
                  </pic:spPr>
                </pic:pic>
              </a:graphicData>
            </a:graphic>
          </wp:inline>
        </w:drawing>
      </w:r>
    </w:p>
    <w:p w:rsidR="00C66D45" w:rsidRPr="00C66D45" w:rsidRDefault="00C66D45" w:rsidP="00C66D45">
      <w:pPr>
        <w:shd w:val="clear" w:color="auto" w:fill="F9F9F9"/>
        <w:spacing w:line="336" w:lineRule="atLeast"/>
        <w:rPr>
          <w:rFonts w:ascii="Arial" w:eastAsia="Times New Roman" w:hAnsi="Arial" w:cs="Arial"/>
          <w:color w:val="252525"/>
          <w:sz w:val="19"/>
          <w:szCs w:val="19"/>
          <w:lang w:eastAsia="es-MX"/>
        </w:rPr>
      </w:pPr>
      <w:r w:rsidRPr="00C66D45">
        <w:rPr>
          <w:rFonts w:ascii="Arial" w:eastAsia="Times New Roman" w:hAnsi="Arial" w:cs="Arial"/>
          <w:color w:val="252525"/>
          <w:sz w:val="19"/>
          <w:szCs w:val="19"/>
          <w:lang w:eastAsia="es-MX"/>
        </w:rPr>
        <w:t>Monumento a la madre en Flores, Uruguay</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Igualmente los romanos llamaron a esta celebración </w:t>
      </w:r>
      <w:hyperlink r:id="rId118" w:tooltip="Hilaria (fiesta) (aún no redactado)" w:history="1">
        <w:r w:rsidRPr="00C66D45">
          <w:rPr>
            <w:rFonts w:ascii="Arial" w:eastAsia="Times New Roman" w:hAnsi="Arial" w:cs="Arial"/>
            <w:color w:val="A55858"/>
            <w:sz w:val="21"/>
            <w:szCs w:val="21"/>
            <w:u w:val="single"/>
            <w:lang w:eastAsia="es-MX"/>
          </w:rPr>
          <w:t>Hilaria</w:t>
        </w:r>
      </w:hyperlink>
      <w:r w:rsidRPr="00C66D45">
        <w:rPr>
          <w:rFonts w:ascii="Arial" w:eastAsia="Times New Roman" w:hAnsi="Arial" w:cs="Arial"/>
          <w:color w:val="252525"/>
          <w:sz w:val="21"/>
          <w:szCs w:val="21"/>
          <w:lang w:eastAsia="es-MX"/>
        </w:rPr>
        <w:t> cuando la adquirieron de los griegos. Se celebraba el 15 de marzo en el </w:t>
      </w:r>
      <w:hyperlink r:id="rId119" w:tooltip="Templo de Cibeles (Palatino)" w:history="1">
        <w:r w:rsidRPr="00C66D45">
          <w:rPr>
            <w:rFonts w:ascii="Arial" w:eastAsia="Times New Roman" w:hAnsi="Arial" w:cs="Arial"/>
            <w:color w:val="0B0080"/>
            <w:sz w:val="21"/>
            <w:szCs w:val="21"/>
            <w:u w:val="single"/>
            <w:lang w:eastAsia="es-MX"/>
          </w:rPr>
          <w:t>templo de Cibeles</w:t>
        </w:r>
      </w:hyperlink>
      <w:r w:rsidRPr="00C66D45">
        <w:rPr>
          <w:rFonts w:ascii="Arial" w:eastAsia="Times New Roman" w:hAnsi="Arial" w:cs="Arial"/>
          <w:color w:val="252525"/>
          <w:sz w:val="21"/>
          <w:szCs w:val="21"/>
          <w:lang w:eastAsia="es-MX"/>
        </w:rPr>
        <w:t> y durante tres días se realizaban ofrendas.</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Los católicos transformaron estas celebraciones para honrar a la </w:t>
      </w:r>
      <w:hyperlink r:id="rId120" w:tooltip="Virgen María" w:history="1">
        <w:r w:rsidRPr="00C66D45">
          <w:rPr>
            <w:rFonts w:ascii="Arial" w:eastAsia="Times New Roman" w:hAnsi="Arial" w:cs="Arial"/>
            <w:color w:val="0B0080"/>
            <w:sz w:val="21"/>
            <w:szCs w:val="21"/>
            <w:u w:val="single"/>
            <w:lang w:eastAsia="es-MX"/>
          </w:rPr>
          <w:t>Virgen María</w:t>
        </w:r>
      </w:hyperlink>
      <w:r w:rsidRPr="00C66D45">
        <w:rPr>
          <w:rFonts w:ascii="Arial" w:eastAsia="Times New Roman" w:hAnsi="Arial" w:cs="Arial"/>
          <w:color w:val="252525"/>
          <w:sz w:val="21"/>
          <w:szCs w:val="21"/>
          <w:lang w:eastAsia="es-MX"/>
        </w:rPr>
        <w:t>, la madre de Jesús. En el santoral católico el 8 de diciembre se celebra la fiesta de la </w:t>
      </w:r>
      <w:hyperlink r:id="rId121" w:tooltip="Inmaculada Concepción" w:history="1">
        <w:r w:rsidRPr="00C66D45">
          <w:rPr>
            <w:rFonts w:ascii="Arial" w:eastAsia="Times New Roman" w:hAnsi="Arial" w:cs="Arial"/>
            <w:color w:val="0B0080"/>
            <w:sz w:val="21"/>
            <w:szCs w:val="21"/>
            <w:u w:val="single"/>
            <w:lang w:eastAsia="es-MX"/>
          </w:rPr>
          <w:t>Inmaculada Concepción</w:t>
        </w:r>
      </w:hyperlink>
      <w:r w:rsidRPr="00C66D45">
        <w:rPr>
          <w:rFonts w:ascii="Arial" w:eastAsia="Times New Roman" w:hAnsi="Arial" w:cs="Arial"/>
          <w:color w:val="252525"/>
          <w:sz w:val="21"/>
          <w:szCs w:val="21"/>
          <w:lang w:eastAsia="es-MX"/>
        </w:rPr>
        <w:t>, fecha que los católicos adoptaron para la celebración del Día de la Madre.</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Inglaterra hacia el </w:t>
      </w:r>
      <w:hyperlink r:id="rId122" w:tooltip="Siglo XVII" w:history="1">
        <w:r w:rsidRPr="00C66D45">
          <w:rPr>
            <w:rFonts w:ascii="Arial" w:eastAsia="Times New Roman" w:hAnsi="Arial" w:cs="Arial"/>
            <w:color w:val="0B0080"/>
            <w:sz w:val="21"/>
            <w:szCs w:val="21"/>
            <w:u w:val="single"/>
            <w:lang w:eastAsia="es-MX"/>
          </w:rPr>
          <w:t>siglo XVII</w:t>
        </w:r>
      </w:hyperlink>
      <w:r w:rsidRPr="00C66D45">
        <w:rPr>
          <w:rFonts w:ascii="Arial" w:eastAsia="Times New Roman" w:hAnsi="Arial" w:cs="Arial"/>
          <w:color w:val="252525"/>
          <w:sz w:val="21"/>
          <w:szCs w:val="21"/>
          <w:lang w:eastAsia="es-MX"/>
        </w:rPr>
        <w:t>, tenía lugar un acontecimiento similar, también relacionado con la Virgen, que se denominaba Domingo de las Madres. Los niños concurrían a </w:t>
      </w:r>
      <w:hyperlink r:id="rId123" w:tooltip="Misa" w:history="1">
        <w:r w:rsidRPr="00C66D45">
          <w:rPr>
            <w:rFonts w:ascii="Arial" w:eastAsia="Times New Roman" w:hAnsi="Arial" w:cs="Arial"/>
            <w:color w:val="0B0080"/>
            <w:sz w:val="21"/>
            <w:szCs w:val="21"/>
            <w:u w:val="single"/>
            <w:lang w:eastAsia="es-MX"/>
          </w:rPr>
          <w:t>misa</w:t>
        </w:r>
      </w:hyperlink>
      <w:r w:rsidRPr="00C66D45">
        <w:rPr>
          <w:rFonts w:ascii="Arial" w:eastAsia="Times New Roman" w:hAnsi="Arial" w:cs="Arial"/>
          <w:color w:val="252525"/>
          <w:sz w:val="21"/>
          <w:szCs w:val="21"/>
          <w:lang w:eastAsia="es-MX"/>
        </w:rPr>
        <w:t xml:space="preserve"> y regresaban a sus hogares con regalos para sus progenitoras. Además, como muchas </w:t>
      </w:r>
      <w:r w:rsidRPr="00C66D45">
        <w:rPr>
          <w:rFonts w:ascii="Arial" w:eastAsia="Times New Roman" w:hAnsi="Arial" w:cs="Arial"/>
          <w:color w:val="252525"/>
          <w:sz w:val="21"/>
          <w:szCs w:val="21"/>
          <w:lang w:eastAsia="es-MX"/>
        </w:rPr>
        <w:lastRenderedPageBreak/>
        <w:t>personas trabajaban para gente acaudalada y no tenían la oportunidad de estar en sus hogares, ese Domingo se le daba el día libre para visitar a sus familias.</w:t>
      </w:r>
      <w:hyperlink r:id="rId124" w:anchor="cite_note-4" w:history="1">
        <w:r w:rsidRPr="00C66D45">
          <w:rPr>
            <w:rFonts w:ascii="Arial" w:eastAsia="Times New Roman" w:hAnsi="Arial" w:cs="Arial"/>
            <w:color w:val="0B0080"/>
            <w:sz w:val="21"/>
            <w:szCs w:val="21"/>
            <w:u w:val="single"/>
            <w:vertAlign w:val="superscript"/>
            <w:lang w:eastAsia="es-MX"/>
          </w:rPr>
          <w:t>4</w:t>
        </w:r>
      </w:hyperlink>
      <w:r w:rsidRPr="00C66D45">
        <w:rPr>
          <w:rFonts w:ascii="Arial" w:eastAsia="Times New Roman" w:hAnsi="Arial" w:cs="Arial"/>
          <w:color w:val="252525"/>
          <w:sz w:val="21"/>
          <w:szCs w:val="21"/>
          <w:lang w:eastAsia="es-MX"/>
        </w:rPr>
        <w:t> </w:t>
      </w:r>
      <w:hyperlink r:id="rId125" w:anchor="cite_note-5" w:history="1">
        <w:r w:rsidRPr="00C66D45">
          <w:rPr>
            <w:rFonts w:ascii="Arial" w:eastAsia="Times New Roman" w:hAnsi="Arial" w:cs="Arial"/>
            <w:color w:val="0B0080"/>
            <w:sz w:val="21"/>
            <w:szCs w:val="21"/>
            <w:u w:val="single"/>
            <w:vertAlign w:val="superscript"/>
            <w:lang w:eastAsia="es-MX"/>
          </w:rPr>
          <w:t>5</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1870 la poetisa y activista </w:t>
      </w:r>
      <w:hyperlink r:id="rId126" w:tooltip="Julia Ward Howe" w:history="1">
        <w:r w:rsidRPr="00C66D45">
          <w:rPr>
            <w:rFonts w:ascii="Arial" w:eastAsia="Times New Roman" w:hAnsi="Arial" w:cs="Arial"/>
            <w:color w:val="0B0080"/>
            <w:sz w:val="21"/>
            <w:szCs w:val="21"/>
            <w:u w:val="single"/>
            <w:lang w:eastAsia="es-MX"/>
          </w:rPr>
          <w:t xml:space="preserve">Julia Ward </w:t>
        </w:r>
        <w:proofErr w:type="spellStart"/>
        <w:r w:rsidRPr="00C66D45">
          <w:rPr>
            <w:rFonts w:ascii="Arial" w:eastAsia="Times New Roman" w:hAnsi="Arial" w:cs="Arial"/>
            <w:color w:val="0B0080"/>
            <w:sz w:val="21"/>
            <w:szCs w:val="21"/>
            <w:u w:val="single"/>
            <w:lang w:eastAsia="es-MX"/>
          </w:rPr>
          <w:t>Howe</w:t>
        </w:r>
        <w:proofErr w:type="spellEnd"/>
      </w:hyperlink>
      <w:r w:rsidRPr="00C66D45">
        <w:rPr>
          <w:rFonts w:ascii="Arial" w:eastAsia="Times New Roman" w:hAnsi="Arial" w:cs="Arial"/>
          <w:color w:val="252525"/>
          <w:sz w:val="21"/>
          <w:szCs w:val="21"/>
          <w:lang w:eastAsia="es-MX"/>
        </w:rPr>
        <w:t> escribió la </w:t>
      </w:r>
      <w:r w:rsidRPr="00C66D45">
        <w:rPr>
          <w:rFonts w:ascii="Arial" w:eastAsia="Times New Roman" w:hAnsi="Arial" w:cs="Arial"/>
          <w:i/>
          <w:iCs/>
          <w:color w:val="252525"/>
          <w:sz w:val="21"/>
          <w:szCs w:val="21"/>
          <w:lang w:eastAsia="es-MX"/>
        </w:rPr>
        <w:t>Proclama del Día de la Madre</w:t>
      </w:r>
      <w:r w:rsidRPr="00C66D45">
        <w:rPr>
          <w:rFonts w:ascii="Arial" w:eastAsia="Times New Roman" w:hAnsi="Arial" w:cs="Arial"/>
          <w:color w:val="252525"/>
          <w:sz w:val="21"/>
          <w:szCs w:val="21"/>
          <w:lang w:eastAsia="es-MX"/>
        </w:rPr>
        <w:t xml:space="preserve">, un apasionado llamado a la paz y al desarme. Durante un par de años, Ward </w:t>
      </w:r>
      <w:proofErr w:type="spellStart"/>
      <w:r w:rsidRPr="00C66D45">
        <w:rPr>
          <w:rFonts w:ascii="Arial" w:eastAsia="Times New Roman" w:hAnsi="Arial" w:cs="Arial"/>
          <w:color w:val="252525"/>
          <w:sz w:val="21"/>
          <w:szCs w:val="21"/>
          <w:lang w:eastAsia="es-MX"/>
        </w:rPr>
        <w:t>Howe</w:t>
      </w:r>
      <w:proofErr w:type="spellEnd"/>
      <w:r w:rsidRPr="00C66D45">
        <w:rPr>
          <w:rFonts w:ascii="Arial" w:eastAsia="Times New Roman" w:hAnsi="Arial" w:cs="Arial"/>
          <w:color w:val="252525"/>
          <w:sz w:val="21"/>
          <w:szCs w:val="21"/>
          <w:lang w:eastAsia="es-MX"/>
        </w:rPr>
        <w:t xml:space="preserve"> empeñó sus esfuerzos en llevar a cabo un congreso de esta naturaleza.</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De todos modos, en 1873, mujeres en 18 ciudades estadounidenses realizaron una reunión del Día de la Madre. </w:t>
      </w:r>
      <w:hyperlink r:id="rId127" w:tooltip="Boston" w:history="1">
        <w:r w:rsidRPr="00C66D45">
          <w:rPr>
            <w:rFonts w:ascii="Arial" w:eastAsia="Times New Roman" w:hAnsi="Arial" w:cs="Arial"/>
            <w:color w:val="0B0080"/>
            <w:sz w:val="21"/>
            <w:szCs w:val="21"/>
            <w:u w:val="single"/>
            <w:lang w:eastAsia="es-MX"/>
          </w:rPr>
          <w:t>Boston</w:t>
        </w:r>
      </w:hyperlink>
      <w:r w:rsidRPr="00C66D45">
        <w:rPr>
          <w:rFonts w:ascii="Arial" w:eastAsia="Times New Roman" w:hAnsi="Arial" w:cs="Arial"/>
          <w:color w:val="252525"/>
          <w:sz w:val="21"/>
          <w:szCs w:val="21"/>
          <w:lang w:eastAsia="es-MX"/>
        </w:rPr>
        <w:t xml:space="preserve"> lo siguió celebrando durante al menos una década más. Al paso de los años, se fueron apagando más festejos. </w:t>
      </w:r>
      <w:proofErr w:type="spellStart"/>
      <w:r w:rsidRPr="00C66D45">
        <w:rPr>
          <w:rFonts w:ascii="Arial" w:eastAsia="Times New Roman" w:hAnsi="Arial" w:cs="Arial"/>
          <w:color w:val="252525"/>
          <w:sz w:val="21"/>
          <w:szCs w:val="21"/>
          <w:lang w:eastAsia="es-MX"/>
        </w:rPr>
        <w:t>Howe</w:t>
      </w:r>
      <w:proofErr w:type="spellEnd"/>
      <w:r w:rsidRPr="00C66D45">
        <w:rPr>
          <w:rFonts w:ascii="Arial" w:eastAsia="Times New Roman" w:hAnsi="Arial" w:cs="Arial"/>
          <w:color w:val="252525"/>
          <w:sz w:val="21"/>
          <w:szCs w:val="21"/>
          <w:lang w:eastAsia="es-MX"/>
        </w:rPr>
        <w:t xml:space="preserve"> continuó trabajando por otras vías por los derechos de las mujeres y por la paz.</w:t>
      </w:r>
      <w:hyperlink r:id="rId128" w:anchor="cite_note-6" w:history="1">
        <w:r w:rsidRPr="00C66D45">
          <w:rPr>
            <w:rFonts w:ascii="Arial" w:eastAsia="Times New Roman" w:hAnsi="Arial" w:cs="Arial"/>
            <w:color w:val="0B0080"/>
            <w:sz w:val="21"/>
            <w:szCs w:val="21"/>
            <w:u w:val="single"/>
            <w:vertAlign w:val="superscript"/>
            <w:lang w:eastAsia="es-MX"/>
          </w:rPr>
          <w:t>6</w:t>
        </w:r>
      </w:hyperlink>
      <w:r w:rsidRPr="00C66D45">
        <w:rPr>
          <w:rFonts w:ascii="Arial" w:eastAsia="Times New Roman" w:hAnsi="Arial" w:cs="Arial"/>
          <w:color w:val="252525"/>
          <w:sz w:val="21"/>
          <w:szCs w:val="21"/>
          <w:lang w:eastAsia="es-MX"/>
        </w:rPr>
        <w:t> El 12 de mayo de 1907 </w:t>
      </w:r>
      <w:hyperlink r:id="rId129" w:tooltip="Ana María Jarvis (hija)" w:history="1">
        <w:r w:rsidRPr="00C66D45">
          <w:rPr>
            <w:rFonts w:ascii="Arial" w:eastAsia="Times New Roman" w:hAnsi="Arial" w:cs="Arial"/>
            <w:color w:val="0B0080"/>
            <w:sz w:val="21"/>
            <w:szCs w:val="21"/>
            <w:u w:val="single"/>
            <w:lang w:eastAsia="es-MX"/>
          </w:rPr>
          <w:t xml:space="preserve">Ana </w:t>
        </w:r>
        <w:proofErr w:type="spellStart"/>
        <w:r w:rsidRPr="00C66D45">
          <w:rPr>
            <w:rFonts w:ascii="Arial" w:eastAsia="Times New Roman" w:hAnsi="Arial" w:cs="Arial"/>
            <w:color w:val="0B0080"/>
            <w:sz w:val="21"/>
            <w:szCs w:val="21"/>
            <w:u w:val="single"/>
            <w:lang w:eastAsia="es-MX"/>
          </w:rPr>
          <w:t>Jervis</w:t>
        </w:r>
        <w:proofErr w:type="spellEnd"/>
      </w:hyperlink>
      <w:r w:rsidRPr="00C66D45">
        <w:rPr>
          <w:rFonts w:ascii="Arial" w:eastAsia="Times New Roman" w:hAnsi="Arial" w:cs="Arial"/>
          <w:color w:val="252525"/>
          <w:sz w:val="21"/>
          <w:szCs w:val="21"/>
          <w:lang w:eastAsia="es-MX"/>
        </w:rPr>
        <w:t> dos años después de la muerte de su madre, quiso conmemorar el fallecimiento y organizó un Día de la Madre para hacerlo. A partir de entonces encabezó una activa campaña que fue extendiéndose a todo el territorio de los Estados Unidos.</w:t>
      </w:r>
      <w:hyperlink r:id="rId130" w:anchor="cite_note-7" w:history="1">
        <w:r w:rsidRPr="00C66D45">
          <w:rPr>
            <w:rFonts w:ascii="Arial" w:eastAsia="Times New Roman" w:hAnsi="Arial" w:cs="Arial"/>
            <w:color w:val="0B0080"/>
            <w:sz w:val="21"/>
            <w:szCs w:val="21"/>
            <w:u w:val="single"/>
            <w:vertAlign w:val="superscript"/>
            <w:lang w:eastAsia="es-MX"/>
          </w:rPr>
          <w:t>7</w:t>
        </w:r>
      </w:hyperlink>
      <w:r w:rsidRPr="00C66D45">
        <w:rPr>
          <w:rFonts w:ascii="Arial" w:eastAsia="Times New Roman" w:hAnsi="Arial" w:cs="Arial"/>
          <w:color w:val="252525"/>
          <w:sz w:val="21"/>
          <w:szCs w:val="21"/>
          <w:lang w:eastAsia="es-MX"/>
        </w:rPr>
        <w:t> </w:t>
      </w:r>
      <w:hyperlink r:id="rId131" w:anchor="cite_note-8" w:history="1">
        <w:r w:rsidRPr="00C66D45">
          <w:rPr>
            <w:rFonts w:ascii="Arial" w:eastAsia="Times New Roman" w:hAnsi="Arial" w:cs="Arial"/>
            <w:color w:val="0B0080"/>
            <w:sz w:val="21"/>
            <w:szCs w:val="21"/>
            <w:u w:val="single"/>
            <w:vertAlign w:val="superscript"/>
            <w:lang w:eastAsia="es-MX"/>
          </w:rPr>
          <w:t>8</w:t>
        </w:r>
      </w:hyperlink>
      <w:r w:rsidRPr="00C66D45">
        <w:rPr>
          <w:rFonts w:ascii="Arial" w:eastAsia="Times New Roman" w:hAnsi="Arial" w:cs="Arial"/>
          <w:color w:val="252525"/>
          <w:sz w:val="21"/>
          <w:szCs w:val="21"/>
          <w:lang w:eastAsia="es-MX"/>
        </w:rPr>
        <w:t> </w:t>
      </w:r>
      <w:hyperlink r:id="rId132" w:anchor="cite_note-9" w:history="1">
        <w:r w:rsidRPr="00C66D45">
          <w:rPr>
            <w:rFonts w:ascii="Arial" w:eastAsia="Times New Roman" w:hAnsi="Arial" w:cs="Arial"/>
            <w:color w:val="0B0080"/>
            <w:sz w:val="21"/>
            <w:szCs w:val="21"/>
            <w:u w:val="single"/>
            <w:vertAlign w:val="superscript"/>
            <w:lang w:eastAsia="es-MX"/>
          </w:rPr>
          <w:t>9</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Finalmente, siete años después el presidente </w:t>
      </w:r>
      <w:hyperlink r:id="rId133" w:tooltip="Woodrow Wilson" w:history="1">
        <w:r w:rsidRPr="00C66D45">
          <w:rPr>
            <w:rFonts w:ascii="Arial" w:eastAsia="Times New Roman" w:hAnsi="Arial" w:cs="Arial"/>
            <w:color w:val="0B0080"/>
            <w:sz w:val="21"/>
            <w:szCs w:val="21"/>
            <w:u w:val="single"/>
            <w:lang w:eastAsia="es-MX"/>
          </w:rPr>
          <w:t>Woodrow Wilson</w:t>
        </w:r>
      </w:hyperlink>
      <w:r w:rsidRPr="00C66D45">
        <w:rPr>
          <w:rFonts w:ascii="Arial" w:eastAsia="Times New Roman" w:hAnsi="Arial" w:cs="Arial"/>
          <w:color w:val="252525"/>
          <w:sz w:val="21"/>
          <w:szCs w:val="21"/>
          <w:lang w:eastAsia="es-MX"/>
        </w:rPr>
        <w:t> declaró en el año 1914, el Día de la Madre como el segundo domingo de mayo en </w:t>
      </w:r>
      <w:hyperlink r:id="rId134" w:tooltip="Estados Unidos" w:history="1">
        <w:r w:rsidRPr="00C66D45">
          <w:rPr>
            <w:rFonts w:ascii="Arial" w:eastAsia="Times New Roman" w:hAnsi="Arial" w:cs="Arial"/>
            <w:color w:val="0B0080"/>
            <w:sz w:val="21"/>
            <w:szCs w:val="21"/>
            <w:u w:val="single"/>
            <w:lang w:eastAsia="es-MX"/>
          </w:rPr>
          <w:t>Estados Unidos</w:t>
        </w:r>
      </w:hyperlink>
      <w:r w:rsidRPr="00C66D45">
        <w:rPr>
          <w:rFonts w:ascii="Arial" w:eastAsia="Times New Roman" w:hAnsi="Arial" w:cs="Arial"/>
          <w:color w:val="252525"/>
          <w:sz w:val="21"/>
          <w:szCs w:val="21"/>
          <w:lang w:eastAsia="es-MX"/>
        </w:rPr>
        <w:t>. Así fue gestado el día internacional de la madre que después fue encontrando eco en otros países que lo adoptaron hasta tenerse la celebración conocida en la actualidad.</w:t>
      </w:r>
      <w:hyperlink r:id="rId135" w:anchor="cite_note-10" w:history="1">
        <w:r w:rsidRPr="00C66D45">
          <w:rPr>
            <w:rFonts w:ascii="Arial" w:eastAsia="Times New Roman" w:hAnsi="Arial" w:cs="Arial"/>
            <w:color w:val="0B0080"/>
            <w:sz w:val="21"/>
            <w:szCs w:val="21"/>
            <w:u w:val="single"/>
            <w:vertAlign w:val="superscript"/>
            <w:lang w:eastAsia="es-MX"/>
          </w:rPr>
          <w:t>10</w:t>
        </w:r>
      </w:hyperlink>
      <w:r w:rsidRPr="00C66D45">
        <w:rPr>
          <w:rFonts w:ascii="Arial" w:eastAsia="Times New Roman" w:hAnsi="Arial" w:cs="Arial"/>
          <w:color w:val="252525"/>
          <w:sz w:val="21"/>
          <w:szCs w:val="21"/>
          <w:lang w:eastAsia="es-MX"/>
        </w:rPr>
        <w:t> </w:t>
      </w:r>
      <w:hyperlink r:id="rId136" w:anchor="cite_note-11" w:history="1">
        <w:r w:rsidRPr="00C66D45">
          <w:rPr>
            <w:rFonts w:ascii="Arial" w:eastAsia="Times New Roman" w:hAnsi="Arial" w:cs="Arial"/>
            <w:color w:val="0B0080"/>
            <w:sz w:val="21"/>
            <w:szCs w:val="21"/>
            <w:u w:val="single"/>
            <w:vertAlign w:val="superscript"/>
            <w:lang w:eastAsia="es-MX"/>
          </w:rPr>
          <w:t>11</w:t>
        </w:r>
      </w:hyperlink>
      <w:r w:rsidRPr="00C66D45">
        <w:rPr>
          <w:rFonts w:ascii="Arial" w:eastAsia="Times New Roman" w:hAnsi="Arial" w:cs="Arial"/>
          <w:color w:val="252525"/>
          <w:sz w:val="21"/>
          <w:szCs w:val="21"/>
          <w:lang w:eastAsia="es-MX"/>
        </w:rPr>
        <w:t> </w:t>
      </w:r>
      <w:hyperlink r:id="rId137" w:anchor="cite_note-12" w:history="1">
        <w:r w:rsidRPr="00C66D45">
          <w:rPr>
            <w:rFonts w:ascii="Arial" w:eastAsia="Times New Roman" w:hAnsi="Arial" w:cs="Arial"/>
            <w:color w:val="0B0080"/>
            <w:sz w:val="21"/>
            <w:szCs w:val="21"/>
            <w:u w:val="single"/>
            <w:vertAlign w:val="superscript"/>
            <w:lang w:eastAsia="es-MX"/>
          </w:rPr>
          <w:t>12</w:t>
        </w:r>
      </w:hyperlink>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C66D45">
        <w:rPr>
          <w:rFonts w:ascii="Georgia" w:eastAsia="Times New Roman" w:hAnsi="Georgia" w:cs="Times New Roman"/>
          <w:color w:val="000000"/>
          <w:sz w:val="36"/>
          <w:szCs w:val="36"/>
          <w:lang w:eastAsia="es-MX"/>
        </w:rPr>
        <w:t xml:space="preserve">Calendario por </w:t>
      </w:r>
      <w:proofErr w:type="gramStart"/>
      <w:r w:rsidRPr="00C66D45">
        <w:rPr>
          <w:rFonts w:ascii="Georgia" w:eastAsia="Times New Roman" w:hAnsi="Georgia" w:cs="Times New Roman"/>
          <w:color w:val="000000"/>
          <w:sz w:val="36"/>
          <w:szCs w:val="36"/>
          <w:lang w:eastAsia="es-MX"/>
        </w:rPr>
        <w:t>país</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"https://es.wikipedia.org/w/index.php?title=D%C3%ADa_de_la_Madre&amp;action=edit&amp;section=2" \o "Editar sección: Calendario por país"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Los días correspondientes a las celebraciones se muestran según el </w:t>
      </w:r>
      <w:hyperlink r:id="rId138" w:tooltip="Calendario gregoriano" w:history="1">
        <w:r w:rsidRPr="00C66D45">
          <w:rPr>
            <w:rFonts w:ascii="Arial" w:eastAsia="Times New Roman" w:hAnsi="Arial" w:cs="Arial"/>
            <w:color w:val="0B0080"/>
            <w:sz w:val="21"/>
            <w:szCs w:val="21"/>
            <w:u w:val="single"/>
            <w:lang w:eastAsia="es-MX"/>
          </w:rPr>
          <w:t>calendario gregoriano</w:t>
        </w:r>
      </w:hyperlink>
      <w:r w:rsidRPr="00C66D45">
        <w:rPr>
          <w:rFonts w:ascii="Arial" w:eastAsia="Times New Roman" w:hAnsi="Arial" w:cs="Arial"/>
          <w:color w:val="252525"/>
          <w:sz w:val="21"/>
          <w:szCs w:val="21"/>
          <w:lang w:eastAsia="es-MX"/>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126"/>
        <w:gridCol w:w="4904"/>
      </w:tblGrid>
      <w:tr w:rsidR="00C66D45" w:rsidRPr="00C66D45" w:rsidTr="00C66D45">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66D45" w:rsidRPr="00C66D45" w:rsidRDefault="00C66D45" w:rsidP="00C66D45">
            <w:pPr>
              <w:spacing w:before="240" w:after="240" w:line="336" w:lineRule="atLeast"/>
              <w:jc w:val="center"/>
              <w:rPr>
                <w:rFonts w:ascii="Arial" w:eastAsia="Times New Roman" w:hAnsi="Arial" w:cs="Arial"/>
                <w:b/>
                <w:bCs/>
                <w:color w:val="000000"/>
                <w:sz w:val="21"/>
                <w:szCs w:val="21"/>
                <w:lang w:eastAsia="es-MX"/>
              </w:rPr>
            </w:pPr>
            <w:r w:rsidRPr="00C66D45">
              <w:rPr>
                <w:rFonts w:ascii="Arial" w:eastAsia="Times New Roman" w:hAnsi="Arial" w:cs="Arial"/>
                <w:b/>
                <w:bCs/>
                <w:color w:val="000000"/>
                <w:sz w:val="21"/>
                <w:szCs w:val="21"/>
                <w:lang w:eastAsia="es-MX"/>
              </w:rPr>
              <w:t>Día de celebración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66D45" w:rsidRPr="00C66D45" w:rsidRDefault="00C66D45" w:rsidP="00C66D45">
            <w:pPr>
              <w:spacing w:before="240" w:after="240" w:line="336" w:lineRule="atLeast"/>
              <w:jc w:val="center"/>
              <w:rPr>
                <w:rFonts w:ascii="Arial" w:eastAsia="Times New Roman" w:hAnsi="Arial" w:cs="Arial"/>
                <w:b/>
                <w:bCs/>
                <w:color w:val="000000"/>
                <w:sz w:val="21"/>
                <w:szCs w:val="21"/>
                <w:lang w:eastAsia="es-MX"/>
              </w:rPr>
            </w:pPr>
            <w:r w:rsidRPr="00C66D45">
              <w:rPr>
                <w:rFonts w:ascii="Arial" w:eastAsia="Times New Roman" w:hAnsi="Arial" w:cs="Arial"/>
                <w:b/>
                <w:bCs/>
                <w:color w:val="000000"/>
                <w:sz w:val="21"/>
                <w:szCs w:val="21"/>
                <w:lang w:eastAsia="es-MX"/>
              </w:rPr>
              <w:t>País</w:t>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Segundo domingo de febrero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46050"/>
                  <wp:effectExtent l="0" t="0" r="0" b="6350"/>
                  <wp:docPr id="92" name="Imagen 92" descr="Bandera de Noru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dera de Noruega"/>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4945" cy="146050"/>
                          </a:xfrm>
                          <a:prstGeom prst="rect">
                            <a:avLst/>
                          </a:prstGeom>
                          <a:noFill/>
                          <a:ln>
                            <a:noFill/>
                          </a:ln>
                        </pic:spPr>
                      </pic:pic>
                    </a:graphicData>
                  </a:graphic>
                </wp:inline>
              </w:drawing>
            </w:r>
            <w:hyperlink r:id="rId140" w:tooltip="Noruega" w:history="1">
              <w:r w:rsidRPr="00C66D45">
                <w:rPr>
                  <w:rFonts w:ascii="Arial" w:eastAsia="Times New Roman" w:hAnsi="Arial" w:cs="Arial"/>
                  <w:color w:val="0B0080"/>
                  <w:sz w:val="21"/>
                  <w:szCs w:val="21"/>
                  <w:u w:val="single"/>
                  <w:lang w:eastAsia="es-MX"/>
                </w:rPr>
                <w:t>Noruega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 xml:space="preserve">Cuarto domingo </w:t>
            </w:r>
            <w:proofErr w:type="spellStart"/>
            <w:r w:rsidRPr="00C66D45">
              <w:rPr>
                <w:rFonts w:ascii="Arial" w:eastAsia="Times New Roman" w:hAnsi="Arial" w:cs="Arial"/>
                <w:color w:val="000000"/>
                <w:sz w:val="21"/>
                <w:szCs w:val="21"/>
                <w:lang w:eastAsia="es-MX"/>
              </w:rPr>
              <w:t>de</w:t>
            </w:r>
            <w:hyperlink r:id="rId141" w:tooltip="Cuaresma" w:history="1">
              <w:r w:rsidRPr="00C66D45">
                <w:rPr>
                  <w:rFonts w:ascii="Arial" w:eastAsia="Times New Roman" w:hAnsi="Arial" w:cs="Arial"/>
                  <w:color w:val="0B0080"/>
                  <w:sz w:val="21"/>
                  <w:szCs w:val="21"/>
                  <w:u w:val="single"/>
                  <w:lang w:eastAsia="es-MX"/>
                </w:rPr>
                <w:t>cuaresma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97790"/>
                  <wp:effectExtent l="0" t="0" r="0" b="0"/>
                  <wp:docPr id="91" name="Imagen 91" descr="Bandera de Irl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ndera de Irlanda"/>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43" w:tooltip="Irlanda" w:history="1">
              <w:r w:rsidRPr="00C66D45">
                <w:rPr>
                  <w:rFonts w:ascii="Arial" w:eastAsia="Times New Roman" w:hAnsi="Arial" w:cs="Arial"/>
                  <w:color w:val="0B0080"/>
                  <w:sz w:val="21"/>
                  <w:szCs w:val="21"/>
                  <w:u w:val="single"/>
                  <w:lang w:eastAsia="es-MX"/>
                </w:rPr>
                <w:t>Irlanda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90" name="Imagen 90" descr="Bandera del Reino U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ndera del Reino Unido"/>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45" w:tooltip="Reino Unido" w:history="1">
              <w:r w:rsidRPr="00C66D45">
                <w:rPr>
                  <w:rFonts w:ascii="Arial" w:eastAsia="Times New Roman" w:hAnsi="Arial" w:cs="Arial"/>
                  <w:color w:val="0B0080"/>
                  <w:sz w:val="21"/>
                  <w:szCs w:val="21"/>
                  <w:u w:val="single"/>
                  <w:lang w:eastAsia="es-MX"/>
                </w:rPr>
                <w:t>Reino Unido</w:t>
              </w:r>
            </w:hyperlink>
            <w:r w:rsidRPr="00C66D45">
              <w:rPr>
                <w:rFonts w:ascii="Arial" w:eastAsia="Times New Roman" w:hAnsi="Arial" w:cs="Arial"/>
                <w:color w:val="000000"/>
                <w:sz w:val="21"/>
                <w:szCs w:val="21"/>
                <w:lang w:eastAsia="es-MX"/>
              </w:rPr>
              <w:t> (</w:t>
            </w:r>
            <w:proofErr w:type="spellStart"/>
            <w:r w:rsidRPr="00C66D45">
              <w:rPr>
                <w:rFonts w:ascii="Arial" w:eastAsia="Times New Roman" w:hAnsi="Arial" w:cs="Arial"/>
                <w:i/>
                <w:iCs/>
                <w:color w:val="000000"/>
                <w:sz w:val="21"/>
                <w:szCs w:val="21"/>
                <w:lang w:eastAsia="es-MX"/>
              </w:rPr>
              <w:t>Mothering</w:t>
            </w:r>
            <w:proofErr w:type="spellEnd"/>
            <w:r w:rsidRPr="00C66D45">
              <w:rPr>
                <w:rFonts w:ascii="Arial" w:eastAsia="Times New Roman" w:hAnsi="Arial" w:cs="Arial"/>
                <w:i/>
                <w:iCs/>
                <w:color w:val="000000"/>
                <w:sz w:val="21"/>
                <w:szCs w:val="21"/>
                <w:lang w:eastAsia="es-MX"/>
              </w:rPr>
              <w:t xml:space="preserve"> </w:t>
            </w:r>
            <w:proofErr w:type="spellStart"/>
            <w:r w:rsidRPr="00C66D45">
              <w:rPr>
                <w:rFonts w:ascii="Arial" w:eastAsia="Times New Roman" w:hAnsi="Arial" w:cs="Arial"/>
                <w:i/>
                <w:iCs/>
                <w:color w:val="000000"/>
                <w:sz w:val="21"/>
                <w:szCs w:val="21"/>
                <w:lang w:eastAsia="es-MX"/>
              </w:rPr>
              <w:t>Sunday</w:t>
            </w:r>
            <w:proofErr w:type="spellEnd"/>
            <w:r w:rsidRPr="00C66D45">
              <w:rPr>
                <w:rFonts w:ascii="Arial" w:eastAsia="Times New Roman" w:hAnsi="Arial" w:cs="Arial"/>
                <w:color w:val="000000"/>
                <w:sz w:val="21"/>
                <w:szCs w:val="21"/>
                <w:lang w:eastAsia="es-MX"/>
              </w:rPr>
              <w:t>) se levanta la cuaresma para hacer un homenaje hacia la mujer que es madre.</w:t>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3 de marzo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89" name="Imagen 89" descr="Bandera de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ndera de Georgia"/>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47" w:tooltip="Georgia" w:history="1">
              <w:r w:rsidRPr="00C66D45">
                <w:rPr>
                  <w:rFonts w:ascii="Arial" w:eastAsia="Times New Roman" w:hAnsi="Arial" w:cs="Arial"/>
                  <w:color w:val="0B0080"/>
                  <w:sz w:val="21"/>
                  <w:szCs w:val="21"/>
                  <w:u w:val="single"/>
                  <w:lang w:eastAsia="es-MX"/>
                </w:rPr>
                <w:t>Georgia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8 de marzo (</w:t>
            </w:r>
            <w:hyperlink r:id="rId148" w:tooltip="Día Internacional de la Mujer" w:history="1">
              <w:r w:rsidRPr="00C66D45">
                <w:rPr>
                  <w:rFonts w:ascii="Arial" w:eastAsia="Times New Roman" w:hAnsi="Arial" w:cs="Arial"/>
                  <w:color w:val="0B0080"/>
                  <w:sz w:val="21"/>
                  <w:szCs w:val="21"/>
                  <w:u w:val="single"/>
                  <w:lang w:eastAsia="es-MX"/>
                </w:rPr>
                <w:t>Día Internacional de la Mujer</w:t>
              </w:r>
            </w:hyperlink>
            <w:r w:rsidRPr="00C66D45">
              <w:rPr>
                <w:rFonts w:ascii="Arial" w:eastAsia="Times New Roman" w:hAnsi="Arial" w:cs="Arial"/>
                <w:color w:val="000000"/>
                <w:sz w:val="21"/>
                <w:szCs w:val="21"/>
                <w:lang w:eastAsia="es-MX"/>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33985"/>
                  <wp:effectExtent l="0" t="0" r="0" b="0"/>
                  <wp:docPr id="88" name="Imagen 88" descr="Flag of Albani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ag of Albania.sv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94945" cy="133985"/>
                          </a:xfrm>
                          <a:prstGeom prst="rect">
                            <a:avLst/>
                          </a:prstGeom>
                          <a:noFill/>
                          <a:ln>
                            <a:noFill/>
                          </a:ln>
                        </pic:spPr>
                      </pic:pic>
                    </a:graphicData>
                  </a:graphic>
                </wp:inline>
              </w:drawing>
            </w:r>
            <w:hyperlink r:id="rId150" w:tooltip="Albania" w:history="1">
              <w:r w:rsidRPr="00C66D45">
                <w:rPr>
                  <w:rFonts w:ascii="Arial" w:eastAsia="Times New Roman" w:hAnsi="Arial" w:cs="Arial"/>
                  <w:color w:val="0B0080"/>
                  <w:sz w:val="21"/>
                  <w:szCs w:val="21"/>
                  <w:u w:val="single"/>
                  <w:lang w:eastAsia="es-MX"/>
                </w:rPr>
                <w:t>Albania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87" name="Imagen 87" descr="Bandera de Bosnia y Herzegov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ndera de Bosnia y Herzegovina"/>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52" w:tooltip="Bosnia y Herzegovina" w:history="1">
              <w:r w:rsidRPr="00C66D45">
                <w:rPr>
                  <w:rFonts w:ascii="Arial" w:eastAsia="Times New Roman" w:hAnsi="Arial" w:cs="Arial"/>
                  <w:color w:val="0B0080"/>
                  <w:sz w:val="21"/>
                  <w:szCs w:val="21"/>
                  <w:u w:val="single"/>
                  <w:lang w:eastAsia="es-MX"/>
                </w:rPr>
                <w:t>Bosnia y Herzegovina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86" name="Imagen 86" descr="Bandera de Maced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ndera de Macedonia"/>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54" w:tooltip="República de Macedonia" w:history="1">
              <w:r w:rsidRPr="00C66D45">
                <w:rPr>
                  <w:rFonts w:ascii="Arial" w:eastAsia="Times New Roman" w:hAnsi="Arial" w:cs="Arial"/>
                  <w:color w:val="0B0080"/>
                  <w:sz w:val="21"/>
                  <w:szCs w:val="21"/>
                  <w:u w:val="single"/>
                  <w:lang w:eastAsia="es-MX"/>
                </w:rPr>
                <w:t>República de Macedonia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85" name="Imagen 85" descr="Bandera de Monte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ndera de Montenegro"/>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56" w:tooltip="Montenegro" w:history="1">
              <w:r w:rsidRPr="00C66D45">
                <w:rPr>
                  <w:rFonts w:ascii="Arial" w:eastAsia="Times New Roman" w:hAnsi="Arial" w:cs="Arial"/>
                  <w:color w:val="0B0080"/>
                  <w:sz w:val="21"/>
                  <w:szCs w:val="21"/>
                  <w:u w:val="single"/>
                  <w:lang w:eastAsia="es-MX"/>
                </w:rPr>
                <w:t>Montenegro</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84" name="Imagen 84" descr="Bandera de Ser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ndera de Serbi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58" w:tooltip="Serbia" w:history="1">
              <w:r w:rsidRPr="00C66D45">
                <w:rPr>
                  <w:rFonts w:ascii="Arial" w:eastAsia="Times New Roman" w:hAnsi="Arial" w:cs="Arial"/>
                  <w:color w:val="0B0080"/>
                  <w:sz w:val="21"/>
                  <w:szCs w:val="21"/>
                  <w:u w:val="single"/>
                  <w:lang w:eastAsia="es-MX"/>
                </w:rPr>
                <w:t>Serbia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83" name="Imagen 83" descr="Flag of Bulgari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ag of Bulgaria.sv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160" w:tooltip="Bulgaria" w:history="1">
              <w:r w:rsidRPr="00C66D45">
                <w:rPr>
                  <w:rFonts w:ascii="Arial" w:eastAsia="Times New Roman" w:hAnsi="Arial" w:cs="Arial"/>
                  <w:color w:val="0B0080"/>
                  <w:sz w:val="21"/>
                  <w:szCs w:val="21"/>
                  <w:u w:val="single"/>
                  <w:lang w:eastAsia="es-MX"/>
                </w:rPr>
                <w:t>Bulgaria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82" name="Imagen 82" descr="Bandera de Uzbekis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ndera de Uzbekistán"/>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62" w:tooltip="Uzbekistán" w:history="1">
              <w:r w:rsidRPr="00C66D45">
                <w:rPr>
                  <w:rFonts w:ascii="Arial" w:eastAsia="Times New Roman" w:hAnsi="Arial" w:cs="Arial"/>
                  <w:color w:val="0B0080"/>
                  <w:sz w:val="21"/>
                  <w:szCs w:val="21"/>
                  <w:u w:val="single"/>
                  <w:lang w:eastAsia="es-MX"/>
                </w:rPr>
                <w:t>Uzbekistán</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81" name="Imagen 81" descr="Flag of Tajikist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ag of Tajikistan.sv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64" w:tooltip="Tayikistán" w:history="1">
              <w:r w:rsidRPr="00C66D45">
                <w:rPr>
                  <w:rFonts w:ascii="Arial" w:eastAsia="Times New Roman" w:hAnsi="Arial" w:cs="Arial"/>
                  <w:color w:val="0B0080"/>
                  <w:sz w:val="21"/>
                  <w:szCs w:val="21"/>
                  <w:u w:val="single"/>
                  <w:lang w:eastAsia="es-MX"/>
                </w:rPr>
                <w:t>Tayikistán</w:t>
              </w:r>
            </w:hyperlink>
            <w:r w:rsidRPr="00C66D45">
              <w:rPr>
                <w:rFonts w:ascii="Arial" w:eastAsia="Times New Roman" w:hAnsi="Arial" w:cs="Arial"/>
                <w:color w:val="000000"/>
                <w:sz w:val="21"/>
                <w:szCs w:val="21"/>
                <w:lang w:eastAsia="es-MX"/>
              </w:rPr>
              <w:t xml:space="preserve">, </w:t>
            </w:r>
            <w:r w:rsidRPr="00C66D45">
              <w:rPr>
                <w:rFonts w:ascii="Arial" w:eastAsia="Times New Roman" w:hAnsi="Arial" w:cs="Arial"/>
                <w:color w:val="000000"/>
                <w:sz w:val="21"/>
                <w:szCs w:val="21"/>
                <w:lang w:eastAsia="es-MX"/>
              </w:rPr>
              <w:lastRenderedPageBreak/>
              <w:t>Algunos países que pertenecieron a la </w:t>
            </w:r>
            <w:hyperlink r:id="rId165" w:tooltip="URSS" w:history="1">
              <w:r w:rsidRPr="00C66D45">
                <w:rPr>
                  <w:rFonts w:ascii="Arial" w:eastAsia="Times New Roman" w:hAnsi="Arial" w:cs="Arial"/>
                  <w:color w:val="0B0080"/>
                  <w:sz w:val="21"/>
                  <w:szCs w:val="21"/>
                  <w:u w:val="single"/>
                  <w:lang w:eastAsia="es-MX"/>
                </w:rPr>
                <w:t>URSS</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lastRenderedPageBreak/>
              <w:t>21 de marzo (</w:t>
            </w:r>
            <w:hyperlink r:id="rId166" w:tooltip="Día de la primavera" w:history="1">
              <w:r w:rsidRPr="00C66D45">
                <w:rPr>
                  <w:rFonts w:ascii="Arial" w:eastAsia="Times New Roman" w:hAnsi="Arial" w:cs="Arial"/>
                  <w:color w:val="0B0080"/>
                  <w:sz w:val="21"/>
                  <w:szCs w:val="21"/>
                  <w:u w:val="single"/>
                  <w:lang w:eastAsia="es-MX"/>
                </w:rPr>
                <w:t>Día de la primavera</w:t>
              </w:r>
            </w:hyperlink>
            <w:r w:rsidRPr="00C66D45">
              <w:rPr>
                <w:rFonts w:ascii="Arial" w:eastAsia="Times New Roman" w:hAnsi="Arial" w:cs="Arial"/>
                <w:color w:val="000000"/>
                <w:sz w:val="21"/>
                <w:szCs w:val="21"/>
                <w:lang w:eastAsia="es-MX"/>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80" name="Imagen 80" descr="Bandera de Arabia Saud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ndera de Arabia Saudita"/>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68" w:tooltip="Arabia Saudita" w:history="1">
              <w:r w:rsidRPr="00C66D45">
                <w:rPr>
                  <w:rFonts w:ascii="Arial" w:eastAsia="Times New Roman" w:hAnsi="Arial" w:cs="Arial"/>
                  <w:color w:val="0B0080"/>
                  <w:sz w:val="21"/>
                  <w:szCs w:val="21"/>
                  <w:u w:val="single"/>
                  <w:lang w:eastAsia="es-MX"/>
                </w:rPr>
                <w:t>Arabia Saudita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79" name="Imagen 79" descr="Bandera de Baré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ndera de Baréin"/>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170" w:tooltip="Baréin" w:history="1">
              <w:proofErr w:type="spellStart"/>
              <w:r w:rsidRPr="00C66D45">
                <w:rPr>
                  <w:rFonts w:ascii="Arial" w:eastAsia="Times New Roman" w:hAnsi="Arial" w:cs="Arial"/>
                  <w:color w:val="0B0080"/>
                  <w:sz w:val="21"/>
                  <w:szCs w:val="21"/>
                  <w:u w:val="single"/>
                  <w:lang w:eastAsia="es-MX"/>
                </w:rPr>
                <w:t>Baréin</w:t>
              </w:r>
              <w:proofErr w:type="spellEnd"/>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78" name="Imagen 78" descr="Bandera de Egi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ndera de Egipto"/>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72" w:tooltip="Egipto" w:history="1">
              <w:r w:rsidRPr="00C66D45">
                <w:rPr>
                  <w:rFonts w:ascii="Arial" w:eastAsia="Times New Roman" w:hAnsi="Arial" w:cs="Arial"/>
                  <w:color w:val="0B0080"/>
                  <w:sz w:val="21"/>
                  <w:szCs w:val="21"/>
                  <w:u w:val="single"/>
                  <w:lang w:eastAsia="es-MX"/>
                </w:rPr>
                <w:t>Egipto</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77" name="Imagen 77" descr="Bandera del Líb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ndera del Líbano"/>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74" w:tooltip="Líbano" w:history="1">
              <w:r w:rsidRPr="00C66D45">
                <w:rPr>
                  <w:rFonts w:ascii="Arial" w:eastAsia="Times New Roman" w:hAnsi="Arial" w:cs="Arial"/>
                  <w:color w:val="0B0080"/>
                  <w:sz w:val="21"/>
                  <w:szCs w:val="21"/>
                  <w:u w:val="single"/>
                  <w:lang w:eastAsia="es-MX"/>
                </w:rPr>
                <w:t>Líbano</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76" name="Imagen 76" descr="Bandera de Marrue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ndera de Marrueco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76" w:tooltip="Marruecos" w:history="1">
              <w:r w:rsidRPr="00C66D45">
                <w:rPr>
                  <w:rFonts w:ascii="Arial" w:eastAsia="Times New Roman" w:hAnsi="Arial" w:cs="Arial"/>
                  <w:color w:val="0B0080"/>
                  <w:sz w:val="21"/>
                  <w:szCs w:val="21"/>
                  <w:u w:val="single"/>
                  <w:lang w:eastAsia="es-MX"/>
                </w:rPr>
                <w:t>Marruecos</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75" name="Imagen 75" descr="Bandera de Si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ndera de Siria"/>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78" w:tooltip="Siria" w:history="1">
              <w:r w:rsidRPr="00C66D45">
                <w:rPr>
                  <w:rFonts w:ascii="Arial" w:eastAsia="Times New Roman" w:hAnsi="Arial" w:cs="Arial"/>
                  <w:color w:val="0B0080"/>
                  <w:sz w:val="21"/>
                  <w:szCs w:val="21"/>
                  <w:u w:val="single"/>
                  <w:lang w:eastAsia="es-MX"/>
                </w:rPr>
                <w:t>Siria</w:t>
              </w:r>
            </w:hyperlink>
            <w:r w:rsidRPr="00C66D45">
              <w:rPr>
                <w:rFonts w:ascii="Arial" w:eastAsia="Times New Roman" w:hAnsi="Arial" w:cs="Arial"/>
                <w:color w:val="000000"/>
                <w:sz w:val="21"/>
                <w:szCs w:val="21"/>
                <w:lang w:eastAsia="es-MX"/>
              </w:rPr>
              <w:t>: (</w:t>
            </w:r>
            <w:hyperlink r:id="rId179" w:tooltip="Día de la primavera" w:history="1">
              <w:r w:rsidRPr="00C66D45">
                <w:rPr>
                  <w:rFonts w:ascii="Arial" w:eastAsia="Times New Roman" w:hAnsi="Arial" w:cs="Arial"/>
                  <w:color w:val="0B0080"/>
                  <w:sz w:val="21"/>
                  <w:szCs w:val="21"/>
                  <w:u w:val="single"/>
                  <w:lang w:eastAsia="es-MX"/>
                </w:rPr>
                <w:t>Día de la primavera</w:t>
              </w:r>
            </w:hyperlink>
            <w:r w:rsidRPr="00C66D45">
              <w:rPr>
                <w:rFonts w:ascii="Arial" w:eastAsia="Times New Roman" w:hAnsi="Arial" w:cs="Arial"/>
                <w:color w:val="000000"/>
                <w:sz w:val="21"/>
                <w:szCs w:val="21"/>
                <w:lang w:eastAsia="es-MX"/>
              </w:rPr>
              <w:t>)</w:t>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7 de abril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97790"/>
                  <wp:effectExtent l="0" t="0" r="0" b="0"/>
                  <wp:docPr id="74" name="Imagen 74" descr="Bandera de Arm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ndera de Armenia"/>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81" w:tooltip="Armenia" w:history="1">
              <w:r w:rsidRPr="00C66D45">
                <w:rPr>
                  <w:rFonts w:ascii="Arial" w:eastAsia="Times New Roman" w:hAnsi="Arial" w:cs="Arial"/>
                  <w:color w:val="0B0080"/>
                  <w:sz w:val="21"/>
                  <w:szCs w:val="21"/>
                  <w:u w:val="single"/>
                  <w:lang w:eastAsia="es-MX"/>
                </w:rPr>
                <w:t>Armenia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Primer domingo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73" name="Imagen 73" descr="Bandera de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dera de España"/>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83" w:tooltip="España" w:history="1">
              <w:r w:rsidRPr="00C66D45">
                <w:rPr>
                  <w:rFonts w:ascii="Arial" w:eastAsia="Times New Roman" w:hAnsi="Arial" w:cs="Arial"/>
                  <w:color w:val="0B0080"/>
                  <w:sz w:val="21"/>
                  <w:szCs w:val="21"/>
                  <w:u w:val="single"/>
                  <w:lang w:eastAsia="es-MX"/>
                </w:rPr>
                <w:t>España</w:t>
              </w:r>
            </w:hyperlink>
            <w:r w:rsidRPr="00C66D45">
              <w:rPr>
                <w:rFonts w:ascii="Arial" w:eastAsia="Times New Roman" w:hAnsi="Arial" w:cs="Arial"/>
                <w:color w:val="000000"/>
                <w:sz w:val="21"/>
                <w:szCs w:val="21"/>
                <w:lang w:eastAsia="es-MX"/>
              </w:rPr>
              <w:t> (la celebración se trasladó en 1965 del 8 de diciembre al primer domingo de mayo),</w:t>
            </w:r>
            <w:hyperlink r:id="rId184" w:anchor="cite_note-13" w:history="1">
              <w:r w:rsidRPr="00C66D45">
                <w:rPr>
                  <w:rFonts w:ascii="Arial" w:eastAsia="Times New Roman" w:hAnsi="Arial" w:cs="Arial"/>
                  <w:color w:val="0B0080"/>
                  <w:sz w:val="21"/>
                  <w:szCs w:val="21"/>
                  <w:u w:val="single"/>
                  <w:vertAlign w:val="superscript"/>
                  <w:lang w:eastAsia="es-MX"/>
                </w:rPr>
                <w:t>13</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72" name="Imagen 72" descr="Bandera de Hung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ndera de Hungría"/>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86" w:tooltip="Hungría" w:history="1">
              <w:r w:rsidRPr="00C66D45">
                <w:rPr>
                  <w:rFonts w:ascii="Arial" w:eastAsia="Times New Roman" w:hAnsi="Arial" w:cs="Arial"/>
                  <w:color w:val="0B0080"/>
                  <w:sz w:val="21"/>
                  <w:szCs w:val="21"/>
                  <w:u w:val="single"/>
                  <w:lang w:eastAsia="es-MX"/>
                </w:rPr>
                <w:t>Hungría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71" name="Imagen 71" descr="Bandera de Litu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dera de Lituania"/>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188" w:tooltip="Lituania" w:history="1">
              <w:r w:rsidRPr="00C66D45">
                <w:rPr>
                  <w:rFonts w:ascii="Arial" w:eastAsia="Times New Roman" w:hAnsi="Arial" w:cs="Arial"/>
                  <w:color w:val="0B0080"/>
                  <w:sz w:val="21"/>
                  <w:szCs w:val="21"/>
                  <w:u w:val="single"/>
                  <w:lang w:eastAsia="es-MX"/>
                </w:rPr>
                <w:t>Lituania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70" name="Imagen 70" descr="Bandera de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ndera de Portugal"/>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90" w:tooltip="Portugal" w:history="1">
              <w:r w:rsidRPr="00C66D45">
                <w:rPr>
                  <w:rFonts w:ascii="Arial" w:eastAsia="Times New Roman" w:hAnsi="Arial" w:cs="Arial"/>
                  <w:color w:val="0B0080"/>
                  <w:sz w:val="21"/>
                  <w:szCs w:val="21"/>
                  <w:u w:val="single"/>
                  <w:lang w:eastAsia="es-MX"/>
                </w:rPr>
                <w:t>Portugal</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69" name="Imagen 69" descr="Bandera de Ru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ndera de Rumania"/>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92" w:tooltip="Rumania" w:history="1">
              <w:r w:rsidRPr="00C66D45">
                <w:rPr>
                  <w:rFonts w:ascii="Arial" w:eastAsia="Times New Roman" w:hAnsi="Arial" w:cs="Arial"/>
                  <w:color w:val="0B0080"/>
                  <w:sz w:val="21"/>
                  <w:szCs w:val="21"/>
                  <w:u w:val="single"/>
                  <w:lang w:eastAsia="es-MX"/>
                </w:rPr>
                <w:t>Rumania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68" name="Imagen 68" descr="Bandera de Sudá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ndera de Sudáfrica"/>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194" w:tooltip="Sudáfrica" w:history="1">
              <w:r w:rsidRPr="00C66D45">
                <w:rPr>
                  <w:rFonts w:ascii="Arial" w:eastAsia="Times New Roman" w:hAnsi="Arial" w:cs="Arial"/>
                  <w:color w:val="0B0080"/>
                  <w:sz w:val="21"/>
                  <w:szCs w:val="21"/>
                  <w:u w:val="single"/>
                  <w:lang w:eastAsia="es-MX"/>
                </w:rPr>
                <w:t>Sudáfrica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Segundo domingo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09855"/>
                  <wp:effectExtent l="0" t="0" r="0" b="4445"/>
                  <wp:docPr id="67" name="Imagen 67" descr="Bandera de Ale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ndera de Alemania"/>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196" w:tooltip="Alemania" w:history="1">
              <w:r w:rsidRPr="00C66D45">
                <w:rPr>
                  <w:rFonts w:ascii="Arial" w:eastAsia="Times New Roman" w:hAnsi="Arial" w:cs="Arial"/>
                  <w:color w:val="0B0080"/>
                  <w:sz w:val="21"/>
                  <w:szCs w:val="21"/>
                  <w:u w:val="single"/>
                  <w:lang w:eastAsia="es-MX"/>
                </w:rPr>
                <w:t>Alemania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66" name="Imagen 66" descr="Bandera de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ndera de Australia"/>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198" w:tooltip="Australia" w:history="1">
              <w:r w:rsidRPr="00C66D45">
                <w:rPr>
                  <w:rFonts w:ascii="Arial" w:eastAsia="Times New Roman" w:hAnsi="Arial" w:cs="Arial"/>
                  <w:color w:val="0B0080"/>
                  <w:sz w:val="21"/>
                  <w:szCs w:val="21"/>
                  <w:u w:val="single"/>
                  <w:lang w:eastAsia="es-MX"/>
                </w:rPr>
                <w:t>Australia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65" name="Imagen 65" descr="Bandera de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ndera de Austria"/>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00" w:tooltip="Austria" w:history="1">
              <w:r w:rsidRPr="00C66D45">
                <w:rPr>
                  <w:rFonts w:ascii="Arial" w:eastAsia="Times New Roman" w:hAnsi="Arial" w:cs="Arial"/>
                  <w:color w:val="0B0080"/>
                  <w:sz w:val="21"/>
                  <w:szCs w:val="21"/>
                  <w:u w:val="single"/>
                  <w:lang w:eastAsia="es-MX"/>
                </w:rPr>
                <w:t>Austria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33985"/>
                  <wp:effectExtent l="0" t="0" r="0" b="0"/>
                  <wp:docPr id="64" name="Imagen 64" descr="Bandera de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ndera de Brasil"/>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4945" cy="133985"/>
                          </a:xfrm>
                          <a:prstGeom prst="rect">
                            <a:avLst/>
                          </a:prstGeom>
                          <a:noFill/>
                          <a:ln>
                            <a:noFill/>
                          </a:ln>
                        </pic:spPr>
                      </pic:pic>
                    </a:graphicData>
                  </a:graphic>
                </wp:inline>
              </w:drawing>
            </w:r>
            <w:hyperlink r:id="rId202" w:tooltip="Brasil" w:history="1">
              <w:r w:rsidRPr="00C66D45">
                <w:rPr>
                  <w:rFonts w:ascii="Arial" w:eastAsia="Times New Roman" w:hAnsi="Arial" w:cs="Arial"/>
                  <w:color w:val="0B0080"/>
                  <w:sz w:val="21"/>
                  <w:szCs w:val="21"/>
                  <w:u w:val="single"/>
                  <w:lang w:eastAsia="es-MX"/>
                </w:rPr>
                <w:t>Brasil</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63" name="Imagen 63" descr="Bandera de Bél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ndera de Bélgica"/>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04" w:tooltip="Bélgica" w:history="1">
              <w:r w:rsidRPr="00C66D45">
                <w:rPr>
                  <w:rFonts w:ascii="Arial" w:eastAsia="Times New Roman" w:hAnsi="Arial" w:cs="Arial"/>
                  <w:color w:val="0B0080"/>
                  <w:sz w:val="21"/>
                  <w:szCs w:val="21"/>
                  <w:u w:val="single"/>
                  <w:lang w:eastAsia="es-MX"/>
                </w:rPr>
                <w:t>Bélgica</w:t>
              </w:r>
            </w:hyperlink>
            <w:r w:rsidRPr="00C66D45">
              <w:rPr>
                <w:rFonts w:ascii="Arial" w:eastAsia="Times New Roman" w:hAnsi="Arial" w:cs="Arial"/>
                <w:color w:val="000000"/>
                <w:sz w:val="21"/>
                <w:szCs w:val="21"/>
                <w:lang w:eastAsia="es-MX"/>
              </w:rPr>
              <w:t> (excepto </w:t>
            </w:r>
            <w:hyperlink r:id="rId205" w:tooltip="Amberes" w:history="1">
              <w:r w:rsidRPr="00C66D45">
                <w:rPr>
                  <w:rFonts w:ascii="Arial" w:eastAsia="Times New Roman" w:hAnsi="Arial" w:cs="Arial"/>
                  <w:color w:val="0B0080"/>
                  <w:sz w:val="21"/>
                  <w:szCs w:val="21"/>
                  <w:u w:val="single"/>
                  <w:lang w:eastAsia="es-MX"/>
                </w:rPr>
                <w:t>Amberes</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62" name="Imagen 62" descr="Bandera de Cana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ndera de Canadá"/>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07" w:tooltip="Canadá" w:history="1">
              <w:r w:rsidRPr="00C66D45">
                <w:rPr>
                  <w:rFonts w:ascii="Arial" w:eastAsia="Times New Roman" w:hAnsi="Arial" w:cs="Arial"/>
                  <w:color w:val="0B0080"/>
                  <w:sz w:val="21"/>
                  <w:szCs w:val="21"/>
                  <w:u w:val="single"/>
                  <w:lang w:eastAsia="es-MX"/>
                </w:rPr>
                <w:t>Canadá</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61" name="Imagen 61" descr="Bandera de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ndera de Chil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09" w:tooltip="Chile" w:history="1">
              <w:r w:rsidRPr="00C66D45">
                <w:rPr>
                  <w:rFonts w:ascii="Arial" w:eastAsia="Times New Roman" w:hAnsi="Arial" w:cs="Arial"/>
                  <w:color w:val="0B0080"/>
                  <w:sz w:val="21"/>
                  <w:szCs w:val="21"/>
                  <w:u w:val="single"/>
                  <w:lang w:eastAsia="es-MX"/>
                </w:rPr>
                <w:t>Chile</w:t>
              </w:r>
            </w:hyperlink>
            <w:r w:rsidRPr="00C66D45">
              <w:rPr>
                <w:rFonts w:ascii="Arial" w:eastAsia="Times New Roman" w:hAnsi="Arial" w:cs="Arial"/>
                <w:color w:val="000000"/>
                <w:sz w:val="21"/>
                <w:szCs w:val="21"/>
                <w:lang w:eastAsia="es-MX"/>
              </w:rPr>
              <w:t>,</w:t>
            </w:r>
            <w:hyperlink r:id="rId210" w:anchor="cite_note-14" w:history="1">
              <w:r w:rsidRPr="00C66D45">
                <w:rPr>
                  <w:rFonts w:ascii="Arial" w:eastAsia="Times New Roman" w:hAnsi="Arial" w:cs="Arial"/>
                  <w:color w:val="0B0080"/>
                  <w:sz w:val="21"/>
                  <w:szCs w:val="21"/>
                  <w:u w:val="single"/>
                  <w:vertAlign w:val="superscript"/>
                  <w:lang w:eastAsia="es-MX"/>
                </w:rPr>
                <w:t>14</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60" name="Imagen 60" descr="Bandera de la República Popular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ndera de la República Popular China"/>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12" w:tooltip="China" w:history="1">
              <w:r w:rsidRPr="00C66D45">
                <w:rPr>
                  <w:rFonts w:ascii="Arial" w:eastAsia="Times New Roman" w:hAnsi="Arial" w:cs="Arial"/>
                  <w:color w:val="0B0080"/>
                  <w:sz w:val="21"/>
                  <w:szCs w:val="21"/>
                  <w:u w:val="single"/>
                  <w:lang w:eastAsia="es-MX"/>
                </w:rPr>
                <w:t>China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59" name="Imagen 59" descr="Bandera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ndera de Colombia"/>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14" w:tooltip="Colombia" w:history="1">
              <w:r w:rsidRPr="00C66D45">
                <w:rPr>
                  <w:rFonts w:ascii="Arial" w:eastAsia="Times New Roman" w:hAnsi="Arial" w:cs="Arial"/>
                  <w:color w:val="0B0080"/>
                  <w:sz w:val="21"/>
                  <w:szCs w:val="21"/>
                  <w:u w:val="single"/>
                  <w:lang w:eastAsia="es-MX"/>
                </w:rPr>
                <w:t>Colombia</w:t>
              </w:r>
            </w:hyperlink>
            <w:r w:rsidRPr="00C66D45">
              <w:rPr>
                <w:rFonts w:ascii="Arial" w:eastAsia="Times New Roman" w:hAnsi="Arial" w:cs="Arial"/>
                <w:color w:val="000000"/>
                <w:sz w:val="21"/>
                <w:szCs w:val="21"/>
                <w:lang w:eastAsia="es-MX"/>
              </w:rPr>
              <w:t>(excepto </w:t>
            </w:r>
            <w:hyperlink r:id="rId215" w:tooltip="Cúcuta" w:history="1">
              <w:r w:rsidRPr="00C66D45">
                <w:rPr>
                  <w:rFonts w:ascii="Arial" w:eastAsia="Times New Roman" w:hAnsi="Arial" w:cs="Arial"/>
                  <w:color w:val="0B0080"/>
                  <w:sz w:val="21"/>
                  <w:szCs w:val="21"/>
                  <w:u w:val="single"/>
                  <w:lang w:eastAsia="es-MX"/>
                </w:rPr>
                <w:t>Cúcuta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58" name="Imagen 58" descr="Bandera de Cro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andera de Croacia"/>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17" w:tooltip="Croacia" w:history="1">
              <w:r w:rsidRPr="00C66D45">
                <w:rPr>
                  <w:rFonts w:ascii="Arial" w:eastAsia="Times New Roman" w:hAnsi="Arial" w:cs="Arial"/>
                  <w:color w:val="0B0080"/>
                  <w:sz w:val="21"/>
                  <w:szCs w:val="21"/>
                  <w:u w:val="single"/>
                  <w:lang w:eastAsia="es-MX"/>
                </w:rPr>
                <w:t>Croacia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57" name="Imagen 57" descr="Bandera de C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ndera de Cuba"/>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19" w:tooltip="Cuba" w:history="1">
              <w:r w:rsidRPr="00C66D45">
                <w:rPr>
                  <w:rFonts w:ascii="Arial" w:eastAsia="Times New Roman" w:hAnsi="Arial" w:cs="Arial"/>
                  <w:color w:val="0B0080"/>
                  <w:sz w:val="21"/>
                  <w:szCs w:val="21"/>
                  <w:u w:val="single"/>
                  <w:lang w:eastAsia="es-MX"/>
                </w:rPr>
                <w:t>Cuba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46050"/>
                  <wp:effectExtent l="0" t="0" r="0" b="6350"/>
                  <wp:docPr id="56" name="Imagen 56" descr="Bandera de Dina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ndera de Dinamarca"/>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94945" cy="146050"/>
                          </a:xfrm>
                          <a:prstGeom prst="rect">
                            <a:avLst/>
                          </a:prstGeom>
                          <a:noFill/>
                          <a:ln>
                            <a:noFill/>
                          </a:ln>
                        </pic:spPr>
                      </pic:pic>
                    </a:graphicData>
                  </a:graphic>
                </wp:inline>
              </w:drawing>
            </w:r>
            <w:hyperlink r:id="rId221" w:tooltip="Dinamarca" w:history="1">
              <w:r w:rsidRPr="00C66D45">
                <w:rPr>
                  <w:rFonts w:ascii="Arial" w:eastAsia="Times New Roman" w:hAnsi="Arial" w:cs="Arial"/>
                  <w:color w:val="0B0080"/>
                  <w:sz w:val="21"/>
                  <w:szCs w:val="21"/>
                  <w:u w:val="single"/>
                  <w:lang w:eastAsia="es-MX"/>
                </w:rPr>
                <w:t>Dinamarca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55" name="Imagen 55" descr="Bandera de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ndera de Ecuado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23" w:tooltip="Ecuador" w:history="1">
              <w:r w:rsidRPr="00C66D45">
                <w:rPr>
                  <w:rFonts w:ascii="Arial" w:eastAsia="Times New Roman" w:hAnsi="Arial" w:cs="Arial"/>
                  <w:color w:val="0B0080"/>
                  <w:sz w:val="21"/>
                  <w:szCs w:val="21"/>
                  <w:u w:val="single"/>
                  <w:lang w:eastAsia="es-MX"/>
                </w:rPr>
                <w:t>Ecuador</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54" name="Imagen 54" descr="Bandera de los Estados U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andera de los Estados Unidos"/>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25" w:tooltip="Estados Unidos" w:history="1">
              <w:r w:rsidRPr="00C66D45">
                <w:rPr>
                  <w:rFonts w:ascii="Arial" w:eastAsia="Times New Roman" w:hAnsi="Arial" w:cs="Arial"/>
                  <w:color w:val="0B0080"/>
                  <w:sz w:val="21"/>
                  <w:szCs w:val="21"/>
                  <w:u w:val="single"/>
                  <w:lang w:eastAsia="es-MX"/>
                </w:rPr>
                <w:t>Estados Unidos</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53" name="Imagen 53" descr="Bandera de Est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andera de Estonia"/>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27" w:tooltip="Estonia" w:history="1">
              <w:r w:rsidRPr="00C66D45">
                <w:rPr>
                  <w:rFonts w:ascii="Arial" w:eastAsia="Times New Roman" w:hAnsi="Arial" w:cs="Arial"/>
                  <w:color w:val="0B0080"/>
                  <w:sz w:val="21"/>
                  <w:szCs w:val="21"/>
                  <w:u w:val="single"/>
                  <w:lang w:eastAsia="es-MX"/>
                </w:rPr>
                <w:t>Estonia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52" name="Imagen 52" descr="Bandera de las Filip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ndera de las Filipinas"/>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29" w:tooltip="Filipinas" w:history="1">
              <w:r w:rsidRPr="00C66D45">
                <w:rPr>
                  <w:rFonts w:ascii="Arial" w:eastAsia="Times New Roman" w:hAnsi="Arial" w:cs="Arial"/>
                  <w:color w:val="0B0080"/>
                  <w:sz w:val="21"/>
                  <w:szCs w:val="21"/>
                  <w:u w:val="single"/>
                  <w:lang w:eastAsia="es-MX"/>
                </w:rPr>
                <w:t>Filipinas</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51" name="Imagen 51" descr="Bandera de Finla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andera de Finlandia"/>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31" w:tooltip="Finlandia" w:history="1">
              <w:r w:rsidRPr="00C66D45">
                <w:rPr>
                  <w:rFonts w:ascii="Arial" w:eastAsia="Times New Roman" w:hAnsi="Arial" w:cs="Arial"/>
                  <w:color w:val="0B0080"/>
                  <w:sz w:val="21"/>
                  <w:szCs w:val="21"/>
                  <w:u w:val="single"/>
                  <w:lang w:eastAsia="es-MX"/>
                </w:rPr>
                <w:t>Finlandia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50" name="Imagen 50" descr="Bandera de Gre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ndera de Grecia"/>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33" w:tooltip="Grecia" w:history="1">
              <w:r w:rsidRPr="00C66D45">
                <w:rPr>
                  <w:rFonts w:ascii="Arial" w:eastAsia="Times New Roman" w:hAnsi="Arial" w:cs="Arial"/>
                  <w:color w:val="0B0080"/>
                  <w:sz w:val="21"/>
                  <w:szCs w:val="21"/>
                  <w:u w:val="single"/>
                  <w:lang w:eastAsia="es-MX"/>
                </w:rPr>
                <w:t>Grecia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49" name="Imagen 49" descr="Bandera de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ndera de Honduras"/>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35" w:tooltip="Honduras" w:history="1">
              <w:r w:rsidRPr="00C66D45">
                <w:rPr>
                  <w:rFonts w:ascii="Arial" w:eastAsia="Times New Roman" w:hAnsi="Arial" w:cs="Arial"/>
                  <w:color w:val="0B0080"/>
                  <w:sz w:val="21"/>
                  <w:szCs w:val="21"/>
                  <w:u w:val="single"/>
                  <w:lang w:eastAsia="es-MX"/>
                </w:rPr>
                <w:t>Honduras</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48" name="Imagen 48" descr="Bandera de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ndera de Italia"/>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37" w:tooltip="Italia" w:history="1">
              <w:r w:rsidRPr="00C66D45">
                <w:rPr>
                  <w:rFonts w:ascii="Arial" w:eastAsia="Times New Roman" w:hAnsi="Arial" w:cs="Arial"/>
                  <w:color w:val="0B0080"/>
                  <w:sz w:val="21"/>
                  <w:szCs w:val="21"/>
                  <w:u w:val="single"/>
                  <w:lang w:eastAsia="es-MX"/>
                </w:rPr>
                <w:t>Italia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47" name="Imagen 47" descr="Bandera de Jap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ndera de Japón"/>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39" w:tooltip="Japón" w:history="1">
              <w:r w:rsidRPr="00C66D45">
                <w:rPr>
                  <w:rFonts w:ascii="Arial" w:eastAsia="Times New Roman" w:hAnsi="Arial" w:cs="Arial"/>
                  <w:color w:val="0B0080"/>
                  <w:sz w:val="21"/>
                  <w:szCs w:val="21"/>
                  <w:u w:val="single"/>
                  <w:lang w:eastAsia="es-MX"/>
                </w:rPr>
                <w:t>Japón</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46" name="Imagen 46" descr="Bandera de Let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ndera de Letonia"/>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41" w:tooltip="Letonia" w:history="1">
              <w:r w:rsidRPr="00C66D45">
                <w:rPr>
                  <w:rFonts w:ascii="Arial" w:eastAsia="Times New Roman" w:hAnsi="Arial" w:cs="Arial"/>
                  <w:color w:val="0B0080"/>
                  <w:sz w:val="21"/>
                  <w:szCs w:val="21"/>
                  <w:u w:val="single"/>
                  <w:lang w:eastAsia="es-MX"/>
                </w:rPr>
                <w:t>Letonia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45" name="Imagen 45" descr="Flag of Liechtenstei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lag of Liechtenstein.sv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43" w:tooltip="Liechtenstein" w:history="1">
              <w:r w:rsidRPr="00C66D45">
                <w:rPr>
                  <w:rFonts w:ascii="Arial" w:eastAsia="Times New Roman" w:hAnsi="Arial" w:cs="Arial"/>
                  <w:color w:val="0B0080"/>
                  <w:sz w:val="21"/>
                  <w:szCs w:val="21"/>
                  <w:u w:val="single"/>
                  <w:lang w:eastAsia="es-MX"/>
                </w:rPr>
                <w:t>Liechtenstein</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44" name="Imagen 44" descr="Bandera de Nueva Zel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ndera de Nueva Zelanda"/>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45" w:tooltip="Nueva Zelanda" w:history="1">
              <w:r w:rsidRPr="00C66D45">
                <w:rPr>
                  <w:rFonts w:ascii="Arial" w:eastAsia="Times New Roman" w:hAnsi="Arial" w:cs="Arial"/>
                  <w:color w:val="0B0080"/>
                  <w:sz w:val="21"/>
                  <w:szCs w:val="21"/>
                  <w:u w:val="single"/>
                  <w:lang w:eastAsia="es-MX"/>
                </w:rPr>
                <w:t>Nueva Zelanda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43" name="Imagen 43" descr="Bandera de los Países Ba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andera de los Países Bajos"/>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47" w:tooltip="Países Bajos" w:history="1">
              <w:r w:rsidRPr="00C66D45">
                <w:rPr>
                  <w:rFonts w:ascii="Arial" w:eastAsia="Times New Roman" w:hAnsi="Arial" w:cs="Arial"/>
                  <w:color w:val="0B0080"/>
                  <w:sz w:val="21"/>
                  <w:szCs w:val="21"/>
                  <w:u w:val="single"/>
                  <w:lang w:eastAsia="es-MX"/>
                </w:rPr>
                <w:t>Países Bajos</w:t>
              </w:r>
            </w:hyperlink>
            <w:r w:rsidRPr="00C66D45">
              <w:rPr>
                <w:rFonts w:ascii="Arial" w:eastAsia="Times New Roman" w:hAnsi="Arial" w:cs="Arial"/>
                <w:color w:val="000000"/>
                <w:sz w:val="21"/>
                <w:szCs w:val="21"/>
                <w:lang w:eastAsia="es-MX"/>
              </w:rPr>
              <w:t>,</w:t>
            </w:r>
            <w:r>
              <w:rPr>
                <w:rFonts w:ascii="Arial" w:eastAsia="Times New Roman" w:hAnsi="Arial" w:cs="Arial"/>
                <w:noProof/>
                <w:color w:val="000000"/>
                <w:sz w:val="21"/>
                <w:szCs w:val="21"/>
                <w:lang w:eastAsia="es-MX"/>
              </w:rPr>
              <w:drawing>
                <wp:inline distT="0" distB="0" distL="0" distR="0">
                  <wp:extent cx="194945" cy="121920"/>
                  <wp:effectExtent l="0" t="0" r="0" b="0"/>
                  <wp:docPr id="42" name="Imagen 42" descr="Bandera de Puerto 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andera de Puerto Rico"/>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49" w:tooltip="Puerto Rico" w:history="1">
              <w:r w:rsidRPr="00C66D45">
                <w:rPr>
                  <w:rFonts w:ascii="Arial" w:eastAsia="Times New Roman" w:hAnsi="Arial" w:cs="Arial"/>
                  <w:color w:val="0B0080"/>
                  <w:sz w:val="21"/>
                  <w:szCs w:val="21"/>
                  <w:u w:val="single"/>
                  <w:lang w:eastAsia="es-MX"/>
                </w:rPr>
                <w:t>Puerto Rico</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41" name="Imagen 41" descr="Bandera de la República Ch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ndera de la República Checa"/>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51" w:tooltip="República Checa" w:history="1">
              <w:r w:rsidRPr="00C66D45">
                <w:rPr>
                  <w:rFonts w:ascii="Arial" w:eastAsia="Times New Roman" w:hAnsi="Arial" w:cs="Arial"/>
                  <w:color w:val="0B0080"/>
                  <w:sz w:val="21"/>
                  <w:szCs w:val="21"/>
                  <w:u w:val="single"/>
                  <w:lang w:eastAsia="es-MX"/>
                </w:rPr>
                <w:t>República Checa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94945"/>
                  <wp:effectExtent l="0" t="0" r="0" b="0"/>
                  <wp:docPr id="40" name="Imagen 40" descr="Bandera de Su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ndera de Suiza"/>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hyperlink r:id="rId253" w:tooltip="Suiza" w:history="1">
              <w:r w:rsidRPr="00C66D45">
                <w:rPr>
                  <w:rFonts w:ascii="Arial" w:eastAsia="Times New Roman" w:hAnsi="Arial" w:cs="Arial"/>
                  <w:color w:val="0B0080"/>
                  <w:sz w:val="21"/>
                  <w:szCs w:val="21"/>
                  <w:u w:val="single"/>
                  <w:lang w:eastAsia="es-MX"/>
                </w:rPr>
                <w:t>Suiza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39" name="Imagen 39" descr="Bandera de Taiw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andera de Taiwán"/>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55" w:tooltip="Taiwán" w:history="1">
              <w:r w:rsidRPr="00C66D45">
                <w:rPr>
                  <w:rFonts w:ascii="Arial" w:eastAsia="Times New Roman" w:hAnsi="Arial" w:cs="Arial"/>
                  <w:color w:val="0B0080"/>
                  <w:sz w:val="21"/>
                  <w:szCs w:val="21"/>
                  <w:u w:val="single"/>
                  <w:lang w:eastAsia="es-MX"/>
                </w:rPr>
                <w:t>Taiwán</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38" name="Imagen 38" descr="Bandera de Turqu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andera de Turquía"/>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57" w:tooltip="Turquía" w:history="1">
              <w:r w:rsidRPr="00C66D45">
                <w:rPr>
                  <w:rFonts w:ascii="Arial" w:eastAsia="Times New Roman" w:hAnsi="Arial" w:cs="Arial"/>
                  <w:color w:val="0B0080"/>
                  <w:sz w:val="21"/>
                  <w:szCs w:val="21"/>
                  <w:u w:val="single"/>
                  <w:lang w:eastAsia="es-MX"/>
                </w:rPr>
                <w:t>Turquía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37" name="Imagen 37" descr="Bandera de Ucr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andera de Ucrania"/>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59" w:tooltip="Ucrania" w:history="1">
              <w:r w:rsidRPr="00C66D45">
                <w:rPr>
                  <w:rFonts w:ascii="Arial" w:eastAsia="Times New Roman" w:hAnsi="Arial" w:cs="Arial"/>
                  <w:color w:val="0B0080"/>
                  <w:sz w:val="21"/>
                  <w:szCs w:val="21"/>
                  <w:u w:val="single"/>
                  <w:lang w:eastAsia="es-MX"/>
                </w:rPr>
                <w:t>Ucrania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36" name="Imagen 36" descr="Bandera de Urugu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andera de Uruguay"/>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61" w:tooltip="Uruguay" w:history="1">
              <w:r w:rsidRPr="00C66D45">
                <w:rPr>
                  <w:rFonts w:ascii="Arial" w:eastAsia="Times New Roman" w:hAnsi="Arial" w:cs="Arial"/>
                  <w:color w:val="0B0080"/>
                  <w:sz w:val="21"/>
                  <w:szCs w:val="21"/>
                  <w:u w:val="single"/>
                  <w:lang w:eastAsia="es-MX"/>
                </w:rPr>
                <w:t>Uruguay</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35" name="Imagen 35" descr="Bandera de Venez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andera de Venezuela"/>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63" w:tooltip="Venezuela" w:history="1">
              <w:r w:rsidRPr="00C66D45">
                <w:rPr>
                  <w:rFonts w:ascii="Arial" w:eastAsia="Times New Roman" w:hAnsi="Arial" w:cs="Arial"/>
                  <w:color w:val="0B0080"/>
                  <w:sz w:val="21"/>
                  <w:szCs w:val="21"/>
                  <w:u w:val="single"/>
                  <w:lang w:eastAsia="es-MX"/>
                </w:rPr>
                <w:t>Venezuela</w:t>
              </w:r>
            </w:hyperlink>
            <w:r w:rsidRPr="00C66D45">
              <w:rPr>
                <w:rFonts w:ascii="Arial" w:eastAsia="Times New Roman" w:hAnsi="Arial" w:cs="Arial"/>
                <w:color w:val="000000"/>
                <w:sz w:val="21"/>
                <w:szCs w:val="21"/>
                <w:lang w:eastAsia="es-MX"/>
              </w:rPr>
              <w:t> </w:t>
            </w:r>
            <w:proofErr w:type="spellStart"/>
            <w:r w:rsidRPr="00C66D45">
              <w:rPr>
                <w:rFonts w:ascii="Arial" w:eastAsia="Times New Roman" w:hAnsi="Arial" w:cs="Arial"/>
                <w:color w:val="000000"/>
                <w:sz w:val="21"/>
                <w:szCs w:val="21"/>
                <w:lang w:eastAsia="es-MX"/>
              </w:rPr>
              <w:fldChar w:fldCharType="begin"/>
            </w:r>
            <w:r w:rsidRPr="00C66D45">
              <w:rPr>
                <w:rFonts w:ascii="Arial" w:eastAsia="Times New Roman" w:hAnsi="Arial" w:cs="Arial"/>
                <w:color w:val="000000"/>
                <w:sz w:val="21"/>
                <w:szCs w:val="21"/>
                <w:lang w:eastAsia="es-MX"/>
              </w:rPr>
              <w:instrText xml:space="preserve"> HYPERLINK "https://es.wikipedia.org/wiki/Peru" \o "Peru" </w:instrText>
            </w:r>
            <w:r w:rsidRPr="00C66D45">
              <w:rPr>
                <w:rFonts w:ascii="Arial" w:eastAsia="Times New Roman" w:hAnsi="Arial" w:cs="Arial"/>
                <w:color w:val="000000"/>
                <w:sz w:val="21"/>
                <w:szCs w:val="21"/>
                <w:lang w:eastAsia="es-MX"/>
              </w:rPr>
              <w:fldChar w:fldCharType="separate"/>
            </w:r>
            <w:r w:rsidRPr="00C66D45">
              <w:rPr>
                <w:rFonts w:ascii="Arial" w:eastAsia="Times New Roman" w:hAnsi="Arial" w:cs="Arial"/>
                <w:color w:val="0B0080"/>
                <w:sz w:val="21"/>
                <w:szCs w:val="21"/>
                <w:u w:val="single"/>
                <w:lang w:eastAsia="es-MX"/>
              </w:rPr>
              <w:t>Peru</w:t>
            </w:r>
            <w:proofErr w:type="spellEnd"/>
            <w:r w:rsidRPr="00C66D45">
              <w:rPr>
                <w:rFonts w:ascii="Arial" w:eastAsia="Times New Roman" w:hAnsi="Arial" w:cs="Arial"/>
                <w:color w:val="000000"/>
                <w:sz w:val="21"/>
                <w:szCs w:val="21"/>
                <w:lang w:eastAsia="es-MX"/>
              </w:rPr>
              <w:fldChar w:fldCharType="end"/>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8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34" name="Imagen 34" descr="Bandera de Corea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andera de Corea del Su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65" w:tooltip="Corea del Sur" w:history="1">
              <w:r w:rsidRPr="00C66D45">
                <w:rPr>
                  <w:rFonts w:ascii="Arial" w:eastAsia="Times New Roman" w:hAnsi="Arial" w:cs="Arial"/>
                  <w:color w:val="0B0080"/>
                  <w:sz w:val="21"/>
                  <w:szCs w:val="21"/>
                  <w:u w:val="single"/>
                  <w:lang w:eastAsia="es-MX"/>
                </w:rPr>
                <w:t>Corea del Sur</w:t>
              </w:r>
            </w:hyperlink>
            <w:r w:rsidRPr="00C66D45">
              <w:rPr>
                <w:rFonts w:ascii="Arial" w:eastAsia="Times New Roman" w:hAnsi="Arial" w:cs="Arial"/>
                <w:color w:val="000000"/>
                <w:sz w:val="21"/>
                <w:szCs w:val="21"/>
                <w:lang w:eastAsia="es-MX"/>
              </w:rPr>
              <w:t>: </w:t>
            </w:r>
            <w:hyperlink r:id="rId266" w:tooltip="Día de los Padres" w:history="1">
              <w:r w:rsidRPr="00C66D45">
                <w:rPr>
                  <w:rFonts w:ascii="Arial" w:eastAsia="Times New Roman" w:hAnsi="Arial" w:cs="Arial"/>
                  <w:color w:val="0B0080"/>
                  <w:sz w:val="21"/>
                  <w:szCs w:val="21"/>
                  <w:u w:val="single"/>
                  <w:lang w:eastAsia="es-MX"/>
                </w:rPr>
                <w:t>Día de los Padres</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10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73025"/>
                  <wp:effectExtent l="0" t="0" r="0" b="3175"/>
                  <wp:docPr id="33" name="Imagen 33" descr="Bandera de C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andera de Cata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94945" cy="73025"/>
                          </a:xfrm>
                          <a:prstGeom prst="rect">
                            <a:avLst/>
                          </a:prstGeom>
                          <a:noFill/>
                          <a:ln>
                            <a:noFill/>
                          </a:ln>
                        </pic:spPr>
                      </pic:pic>
                    </a:graphicData>
                  </a:graphic>
                </wp:inline>
              </w:drawing>
            </w:r>
            <w:hyperlink r:id="rId268" w:tooltip="Catar" w:history="1">
              <w:r w:rsidRPr="00C66D45">
                <w:rPr>
                  <w:rFonts w:ascii="Arial" w:eastAsia="Times New Roman" w:hAnsi="Arial" w:cs="Arial"/>
                  <w:color w:val="0B0080"/>
                  <w:sz w:val="21"/>
                  <w:szCs w:val="21"/>
                  <w:u w:val="single"/>
                  <w:lang w:eastAsia="es-MX"/>
                </w:rPr>
                <w:t>Catar</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32" name="Imagen 32" descr="Flag of El Salvad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lag of El Salvador.sv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70" w:tooltip="El Salvador" w:history="1">
              <w:r w:rsidRPr="00C66D45">
                <w:rPr>
                  <w:rFonts w:ascii="Arial" w:eastAsia="Times New Roman" w:hAnsi="Arial" w:cs="Arial"/>
                  <w:color w:val="0B0080"/>
                  <w:sz w:val="21"/>
                  <w:szCs w:val="21"/>
                  <w:u w:val="single"/>
                  <w:lang w:eastAsia="es-MX"/>
                </w:rPr>
                <w:t>El Salvador</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31" name="Imagen 31" descr="Bandera de los Emiratos Árabes U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andera de los Emiratos Árabes Unidos"/>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72" w:tooltip="Emiratos Árabes Unidos" w:history="1">
              <w:r w:rsidRPr="00C66D45">
                <w:rPr>
                  <w:rFonts w:ascii="Arial" w:eastAsia="Times New Roman" w:hAnsi="Arial" w:cs="Arial"/>
                  <w:color w:val="0B0080"/>
                  <w:sz w:val="21"/>
                  <w:szCs w:val="21"/>
                  <w:u w:val="single"/>
                  <w:lang w:eastAsia="es-MX"/>
                </w:rPr>
                <w:t>Emiratos Árabes Unidos</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30" name="Imagen 30" descr="Bandera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ndera de Guatemala"/>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74" w:tooltip="Guatemala" w:history="1">
              <w:r w:rsidRPr="00C66D45">
                <w:rPr>
                  <w:rFonts w:ascii="Arial" w:eastAsia="Times New Roman" w:hAnsi="Arial" w:cs="Arial"/>
                  <w:color w:val="0B0080"/>
                  <w:sz w:val="21"/>
                  <w:szCs w:val="21"/>
                  <w:u w:val="single"/>
                  <w:lang w:eastAsia="es-MX"/>
                </w:rPr>
                <w:t>Guatemala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29" name="Imagen 29" descr="Bandera d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ndera de India"/>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76" w:tooltip="India" w:history="1">
              <w:r w:rsidRPr="00C66D45">
                <w:rPr>
                  <w:rFonts w:ascii="Arial" w:eastAsia="Times New Roman" w:hAnsi="Arial" w:cs="Arial"/>
                  <w:color w:val="0B0080"/>
                  <w:sz w:val="21"/>
                  <w:szCs w:val="21"/>
                  <w:u w:val="single"/>
                  <w:lang w:eastAsia="es-MX"/>
                </w:rPr>
                <w:t>India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28" name="Imagen 28" descr="Bandera de Mal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ndera de Malasia"/>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78" w:tooltip="Malasia" w:history="1">
              <w:r w:rsidRPr="00C66D45">
                <w:rPr>
                  <w:rFonts w:ascii="Arial" w:eastAsia="Times New Roman" w:hAnsi="Arial" w:cs="Arial"/>
                  <w:color w:val="0B0080"/>
                  <w:sz w:val="21"/>
                  <w:szCs w:val="21"/>
                  <w:u w:val="single"/>
                  <w:lang w:eastAsia="es-MX"/>
                </w:rPr>
                <w:t>Malasia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27" name="Imagen 27" descr="Bandera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ndera de México"/>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80" w:tooltip="México" w:history="1">
              <w:r w:rsidRPr="00C66D45">
                <w:rPr>
                  <w:rFonts w:ascii="Arial" w:eastAsia="Times New Roman" w:hAnsi="Arial" w:cs="Arial"/>
                  <w:color w:val="0B0080"/>
                  <w:sz w:val="21"/>
                  <w:szCs w:val="21"/>
                  <w:u w:val="single"/>
                  <w:lang w:eastAsia="es-MX"/>
                </w:rPr>
                <w:t>México</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97790"/>
                  <wp:effectExtent l="0" t="0" r="0" b="0"/>
                  <wp:docPr id="26" name="Imagen 26" descr="Flag of Om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lag of Oman.sv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82" w:tooltip="Omán" w:history="1">
              <w:r w:rsidRPr="00C66D45">
                <w:rPr>
                  <w:rFonts w:ascii="Arial" w:eastAsia="Times New Roman" w:hAnsi="Arial" w:cs="Arial"/>
                  <w:color w:val="0B0080"/>
                  <w:sz w:val="21"/>
                  <w:szCs w:val="21"/>
                  <w:u w:val="single"/>
                  <w:lang w:eastAsia="es-MX"/>
                </w:rPr>
                <w:t>Omán</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25" name="Imagen 25" descr="Bandera de Pakis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andera de Pakistán"/>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84" w:tooltip="Pakistán" w:history="1">
              <w:r w:rsidRPr="00C66D45">
                <w:rPr>
                  <w:rFonts w:ascii="Arial" w:eastAsia="Times New Roman" w:hAnsi="Arial" w:cs="Arial"/>
                  <w:color w:val="0B0080"/>
                  <w:sz w:val="21"/>
                  <w:szCs w:val="21"/>
                  <w:u w:val="single"/>
                  <w:lang w:eastAsia="es-MX"/>
                </w:rPr>
                <w:t>Pakistán</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24" name="Imagen 24" descr="Bandera de Singa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andera de Singapu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86" w:tooltip="Singapur" w:history="1">
              <w:r w:rsidRPr="00C66D45">
                <w:rPr>
                  <w:rFonts w:ascii="Arial" w:eastAsia="Times New Roman" w:hAnsi="Arial" w:cs="Arial"/>
                  <w:color w:val="0B0080"/>
                  <w:sz w:val="21"/>
                  <w:szCs w:val="21"/>
                  <w:u w:val="single"/>
                  <w:lang w:eastAsia="es-MX"/>
                </w:rPr>
                <w:t>Singapur</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14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97790"/>
                  <wp:effectExtent l="0" t="0" r="0" b="0"/>
                  <wp:docPr id="23" name="Imagen 23" descr="Bandera de Sam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andera de Samo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288" w:tooltip="Samoa" w:history="1">
              <w:r w:rsidRPr="00C66D45">
                <w:rPr>
                  <w:rFonts w:ascii="Arial" w:eastAsia="Times New Roman" w:hAnsi="Arial" w:cs="Arial"/>
                  <w:color w:val="0B0080"/>
                  <w:sz w:val="21"/>
                  <w:szCs w:val="21"/>
                  <w:u w:val="single"/>
                  <w:lang w:eastAsia="es-MX"/>
                </w:rPr>
                <w:t>Samoa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lastRenderedPageBreak/>
              <w:t>15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09855"/>
                  <wp:effectExtent l="0" t="0" r="0" b="4445"/>
                  <wp:docPr id="22" name="Imagen 22" descr="Bandera de Paragu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andera de Paraguay"/>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90" w:tooltip="Paraguay" w:history="1">
              <w:r w:rsidRPr="00C66D45">
                <w:rPr>
                  <w:rFonts w:ascii="Arial" w:eastAsia="Times New Roman" w:hAnsi="Arial" w:cs="Arial"/>
                  <w:color w:val="0B0080"/>
                  <w:sz w:val="21"/>
                  <w:szCs w:val="21"/>
                  <w:u w:val="single"/>
                  <w:lang w:eastAsia="es-MX"/>
                </w:rPr>
                <w:t>Paraguay</w:t>
              </w:r>
            </w:hyperlink>
            <w:r w:rsidRPr="00C66D45">
              <w:rPr>
                <w:rFonts w:ascii="Arial" w:eastAsia="Times New Roman" w:hAnsi="Arial" w:cs="Arial"/>
                <w:color w:val="000000"/>
                <w:sz w:val="21"/>
                <w:szCs w:val="21"/>
                <w:lang w:eastAsia="es-MX"/>
              </w:rPr>
              <w:t> (en el caso paraguayo se debe a que esta fecha es la del "Día de la Independencia", y consideran a su patria como a la Madre Patria)</w:t>
            </w:r>
            <w:hyperlink r:id="rId291" w:anchor="cite_note-15" w:history="1">
              <w:r w:rsidRPr="00C66D45">
                <w:rPr>
                  <w:rFonts w:ascii="Arial" w:eastAsia="Times New Roman" w:hAnsi="Arial" w:cs="Arial"/>
                  <w:color w:val="0B0080"/>
                  <w:sz w:val="21"/>
                  <w:szCs w:val="21"/>
                  <w:u w:val="single"/>
                  <w:vertAlign w:val="superscript"/>
                  <w:lang w:eastAsia="es-MX"/>
                </w:rPr>
                <w:t>15</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26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21" name="Imagen 21" descr="Bandera de Pol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andera de Polonia"/>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93" w:tooltip="Polonia" w:history="1">
              <w:r w:rsidRPr="00C66D45">
                <w:rPr>
                  <w:rFonts w:ascii="Arial" w:eastAsia="Times New Roman" w:hAnsi="Arial" w:cs="Arial"/>
                  <w:color w:val="0B0080"/>
                  <w:sz w:val="21"/>
                  <w:szCs w:val="21"/>
                  <w:u w:val="single"/>
                  <w:lang w:eastAsia="es-MX"/>
                </w:rPr>
                <w:t>Polonia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27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33985"/>
                  <wp:effectExtent l="0" t="0" r="0" b="0"/>
                  <wp:docPr id="20" name="Imagen 20" descr="Bander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andera de Bolivia"/>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94945" cy="133985"/>
                          </a:xfrm>
                          <a:prstGeom prst="rect">
                            <a:avLst/>
                          </a:prstGeom>
                          <a:noFill/>
                          <a:ln>
                            <a:noFill/>
                          </a:ln>
                        </pic:spPr>
                      </pic:pic>
                    </a:graphicData>
                  </a:graphic>
                </wp:inline>
              </w:drawing>
            </w:r>
            <w:hyperlink r:id="rId295" w:tooltip="Bolivia" w:history="1">
              <w:r w:rsidRPr="00C66D45">
                <w:rPr>
                  <w:rFonts w:ascii="Arial" w:eastAsia="Times New Roman" w:hAnsi="Arial" w:cs="Arial"/>
                  <w:color w:val="0B0080"/>
                  <w:sz w:val="21"/>
                  <w:szCs w:val="21"/>
                  <w:u w:val="single"/>
                  <w:lang w:eastAsia="es-MX"/>
                </w:rPr>
                <w:t>Bolivia</w:t>
              </w:r>
            </w:hyperlink>
            <w:r w:rsidRPr="00C66D45">
              <w:rPr>
                <w:rFonts w:ascii="Arial" w:eastAsia="Times New Roman" w:hAnsi="Arial" w:cs="Arial"/>
                <w:color w:val="000000"/>
                <w:sz w:val="21"/>
                <w:szCs w:val="21"/>
                <w:lang w:eastAsia="es-MX"/>
              </w:rPr>
              <w:t> (a causa de las </w:t>
            </w:r>
            <w:hyperlink r:id="rId296" w:tooltip="Heroínas de la Coronilla" w:history="1">
              <w:r w:rsidRPr="00C66D45">
                <w:rPr>
                  <w:rFonts w:ascii="Arial" w:eastAsia="Times New Roman" w:hAnsi="Arial" w:cs="Arial"/>
                  <w:color w:val="0B0080"/>
                  <w:sz w:val="21"/>
                  <w:szCs w:val="21"/>
                  <w:u w:val="single"/>
                  <w:lang w:eastAsia="es-MX"/>
                </w:rPr>
                <w:t>Heroínas de la Coronilla</w:t>
              </w:r>
            </w:hyperlink>
            <w:r w:rsidRPr="00C66D45">
              <w:rPr>
                <w:rFonts w:ascii="Arial" w:eastAsia="Times New Roman" w:hAnsi="Arial" w:cs="Arial"/>
                <w:color w:val="000000"/>
                <w:sz w:val="21"/>
                <w:szCs w:val="21"/>
                <w:lang w:eastAsia="es-MX"/>
              </w:rPr>
              <w:t>)</w:t>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30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09855"/>
                  <wp:effectExtent l="0" t="0" r="0" b="4445"/>
                  <wp:docPr id="19" name="Imagen 19" descr="Bandera de Nicar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andera de Nicaragua"/>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298" w:tooltip="Nicaragua" w:history="1">
              <w:r w:rsidRPr="00C66D45">
                <w:rPr>
                  <w:rFonts w:ascii="Arial" w:eastAsia="Times New Roman" w:hAnsi="Arial" w:cs="Arial"/>
                  <w:color w:val="0B0080"/>
                  <w:sz w:val="21"/>
                  <w:szCs w:val="21"/>
                  <w:u w:val="single"/>
                  <w:lang w:eastAsia="es-MX"/>
                </w:rPr>
                <w:t>Nicaragua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Último domingo de mayo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18" name="Imagen 18" descr="Bandera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andera de Colombia"/>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299" w:tooltip="Cúcuta" w:history="1">
              <w:r w:rsidRPr="00C66D45">
                <w:rPr>
                  <w:rFonts w:ascii="Arial" w:eastAsia="Times New Roman" w:hAnsi="Arial" w:cs="Arial"/>
                  <w:color w:val="0B0080"/>
                  <w:sz w:val="21"/>
                  <w:szCs w:val="21"/>
                  <w:u w:val="single"/>
                  <w:lang w:eastAsia="es-MX"/>
                </w:rPr>
                <w:t>Cúcuta (Colombia)</w:t>
              </w:r>
            </w:hyperlink>
            <w:r w:rsidRPr="00C66D45">
              <w:rPr>
                <w:rFonts w:ascii="Arial" w:eastAsia="Times New Roman" w:hAnsi="Arial" w:cs="Arial"/>
                <w:color w:val="000000"/>
                <w:sz w:val="21"/>
                <w:szCs w:val="21"/>
                <w:lang w:eastAsia="es-MX"/>
              </w:rPr>
              <w:t>,</w:t>
            </w:r>
            <w:hyperlink r:id="rId300" w:anchor="cite_note-16" w:history="1">
              <w:r w:rsidRPr="00C66D45">
                <w:rPr>
                  <w:rFonts w:ascii="Arial" w:eastAsia="Times New Roman" w:hAnsi="Arial" w:cs="Arial"/>
                  <w:color w:val="0B0080"/>
                  <w:sz w:val="21"/>
                  <w:szCs w:val="21"/>
                  <w:u w:val="single"/>
                  <w:vertAlign w:val="superscript"/>
                  <w:lang w:eastAsia="es-MX"/>
                </w:rPr>
                <w:t>16</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17" name="Imagen 17" descr="Bandera de Fr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andera de Francia"/>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02" w:tooltip="Francia" w:history="1">
              <w:r w:rsidRPr="00C66D45">
                <w:rPr>
                  <w:rFonts w:ascii="Arial" w:eastAsia="Times New Roman" w:hAnsi="Arial" w:cs="Arial"/>
                  <w:color w:val="0B0080"/>
                  <w:sz w:val="21"/>
                  <w:szCs w:val="21"/>
                  <w:u w:val="single"/>
                  <w:lang w:eastAsia="es-MX"/>
                </w:rPr>
                <w:t>Francia</w:t>
              </w:r>
            </w:hyperlink>
            <w:r w:rsidRPr="00C66D45">
              <w:rPr>
                <w:rFonts w:ascii="Arial" w:eastAsia="Times New Roman" w:hAnsi="Arial" w:cs="Arial"/>
                <w:color w:val="000000"/>
                <w:sz w:val="21"/>
                <w:szCs w:val="21"/>
                <w:lang w:eastAsia="es-MX"/>
              </w:rPr>
              <w:t> (primer domingo de junio si coincide con Pentecostés), </w:t>
            </w:r>
            <w:r>
              <w:rPr>
                <w:rFonts w:ascii="Arial" w:eastAsia="Times New Roman" w:hAnsi="Arial" w:cs="Arial"/>
                <w:noProof/>
                <w:color w:val="000000"/>
                <w:sz w:val="21"/>
                <w:szCs w:val="21"/>
                <w:lang w:eastAsia="es-MX"/>
              </w:rPr>
              <w:drawing>
                <wp:inline distT="0" distB="0" distL="0" distR="0">
                  <wp:extent cx="194945" cy="109855"/>
                  <wp:effectExtent l="0" t="0" r="0" b="4445"/>
                  <wp:docPr id="16" name="Imagen 16" descr="Bandera de Hait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andera de Haití"/>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304" w:tooltip="Haití" w:history="1">
              <w:r w:rsidRPr="00C66D45">
                <w:rPr>
                  <w:rFonts w:ascii="Arial" w:eastAsia="Times New Roman" w:hAnsi="Arial" w:cs="Arial"/>
                  <w:color w:val="0B0080"/>
                  <w:sz w:val="21"/>
                  <w:szCs w:val="21"/>
                  <w:u w:val="single"/>
                  <w:lang w:eastAsia="es-MX"/>
                </w:rPr>
                <w:t>Haití</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15" name="Imagen 15" descr="Bandera de la República Domin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andera de la República Dominicana"/>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06" w:tooltip="República Dominicana" w:history="1">
              <w:r w:rsidRPr="00C66D45">
                <w:rPr>
                  <w:rFonts w:ascii="Arial" w:eastAsia="Times New Roman" w:hAnsi="Arial" w:cs="Arial"/>
                  <w:color w:val="0B0080"/>
                  <w:sz w:val="21"/>
                  <w:szCs w:val="21"/>
                  <w:u w:val="single"/>
                  <w:lang w:eastAsia="es-MX"/>
                </w:rPr>
                <w:t>República Dominicana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21920"/>
                  <wp:effectExtent l="0" t="0" r="0" b="0"/>
                  <wp:docPr id="14" name="Imagen 14" descr="Bandera de Sue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andera de Suecia"/>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08" w:tooltip="Suecia" w:history="1">
              <w:r w:rsidRPr="00C66D45">
                <w:rPr>
                  <w:rFonts w:ascii="Arial" w:eastAsia="Times New Roman" w:hAnsi="Arial" w:cs="Arial"/>
                  <w:color w:val="0B0080"/>
                  <w:sz w:val="21"/>
                  <w:szCs w:val="21"/>
                  <w:u w:val="single"/>
                  <w:lang w:eastAsia="es-MX"/>
                </w:rPr>
                <w:t>Suecia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12 de agosto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13" name="Imagen 13" descr="Bandera de Taila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andera de Tailandia"/>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10" w:tooltip="Tailandia" w:history="1">
              <w:r w:rsidRPr="00C66D45">
                <w:rPr>
                  <w:rFonts w:ascii="Arial" w:eastAsia="Times New Roman" w:hAnsi="Arial" w:cs="Arial"/>
                  <w:color w:val="0B0080"/>
                  <w:sz w:val="21"/>
                  <w:szCs w:val="21"/>
                  <w:u w:val="single"/>
                  <w:lang w:eastAsia="es-MX"/>
                </w:rPr>
                <w:t>Tailandia</w:t>
              </w:r>
            </w:hyperlink>
            <w:r w:rsidRPr="00C66D45">
              <w:rPr>
                <w:rFonts w:ascii="Arial" w:eastAsia="Times New Roman" w:hAnsi="Arial" w:cs="Arial"/>
                <w:color w:val="000000"/>
                <w:sz w:val="21"/>
                <w:szCs w:val="21"/>
                <w:lang w:eastAsia="es-MX"/>
              </w:rPr>
              <w:t> (Cumpleaños de la reina </w:t>
            </w:r>
            <w:proofErr w:type="spellStart"/>
            <w:r w:rsidRPr="00C66D45">
              <w:rPr>
                <w:rFonts w:ascii="Arial" w:eastAsia="Times New Roman" w:hAnsi="Arial" w:cs="Arial"/>
                <w:color w:val="000000"/>
                <w:sz w:val="21"/>
                <w:szCs w:val="21"/>
                <w:lang w:eastAsia="es-MX"/>
              </w:rPr>
              <w:fldChar w:fldCharType="begin"/>
            </w:r>
            <w:r w:rsidRPr="00C66D45">
              <w:rPr>
                <w:rFonts w:ascii="Arial" w:eastAsia="Times New Roman" w:hAnsi="Arial" w:cs="Arial"/>
                <w:color w:val="000000"/>
                <w:sz w:val="21"/>
                <w:szCs w:val="21"/>
                <w:lang w:eastAsia="es-MX"/>
              </w:rPr>
              <w:instrText xml:space="preserve"> HYPERLINK "https://es.wikipedia.org/wiki/Sirikit_Kitiyakara" \o "Sirikit Kitiyakara" </w:instrText>
            </w:r>
            <w:r w:rsidRPr="00C66D45">
              <w:rPr>
                <w:rFonts w:ascii="Arial" w:eastAsia="Times New Roman" w:hAnsi="Arial" w:cs="Arial"/>
                <w:color w:val="000000"/>
                <w:sz w:val="21"/>
                <w:szCs w:val="21"/>
                <w:lang w:eastAsia="es-MX"/>
              </w:rPr>
              <w:fldChar w:fldCharType="separate"/>
            </w:r>
            <w:r w:rsidRPr="00C66D45">
              <w:rPr>
                <w:rFonts w:ascii="Arial" w:eastAsia="Times New Roman" w:hAnsi="Arial" w:cs="Arial"/>
                <w:color w:val="0B0080"/>
                <w:sz w:val="21"/>
                <w:szCs w:val="21"/>
                <w:u w:val="single"/>
                <w:lang w:eastAsia="es-MX"/>
              </w:rPr>
              <w:t>Sirikit</w:t>
            </w:r>
            <w:proofErr w:type="spellEnd"/>
            <w:r w:rsidRPr="00C66D45">
              <w:rPr>
                <w:rFonts w:ascii="Arial" w:eastAsia="Times New Roman" w:hAnsi="Arial" w:cs="Arial"/>
                <w:color w:val="0B0080"/>
                <w:sz w:val="21"/>
                <w:szCs w:val="21"/>
                <w:u w:val="single"/>
                <w:lang w:eastAsia="es-MX"/>
              </w:rPr>
              <w:t xml:space="preserve"> </w:t>
            </w:r>
            <w:proofErr w:type="spellStart"/>
            <w:r w:rsidRPr="00C66D45">
              <w:rPr>
                <w:rFonts w:ascii="Arial" w:eastAsia="Times New Roman" w:hAnsi="Arial" w:cs="Arial"/>
                <w:color w:val="0B0080"/>
                <w:sz w:val="21"/>
                <w:szCs w:val="21"/>
                <w:u w:val="single"/>
                <w:lang w:eastAsia="es-MX"/>
              </w:rPr>
              <w:t>Kitiyakara</w:t>
            </w:r>
            <w:proofErr w:type="spellEnd"/>
            <w:r w:rsidRPr="00C66D45">
              <w:rPr>
                <w:rFonts w:ascii="Arial" w:eastAsia="Times New Roman" w:hAnsi="Arial" w:cs="Arial"/>
                <w:color w:val="000000"/>
                <w:sz w:val="21"/>
                <w:szCs w:val="21"/>
                <w:lang w:eastAsia="es-MX"/>
              </w:rPr>
              <w:fldChar w:fldCharType="end"/>
            </w:r>
            <w:r w:rsidRPr="00C66D45">
              <w:rPr>
                <w:rFonts w:ascii="Arial" w:eastAsia="Times New Roman" w:hAnsi="Arial" w:cs="Arial"/>
                <w:color w:val="000000"/>
                <w:sz w:val="21"/>
                <w:szCs w:val="21"/>
                <w:lang w:eastAsia="es-MX"/>
              </w:rPr>
              <w:t>)</w:t>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15 de agosto, </w:t>
            </w:r>
            <w:hyperlink r:id="rId311" w:tooltip="Día de la Asunción" w:history="1">
              <w:r w:rsidRPr="00C66D45">
                <w:rPr>
                  <w:rFonts w:ascii="Arial" w:eastAsia="Times New Roman" w:hAnsi="Arial" w:cs="Arial"/>
                  <w:color w:val="0B0080"/>
                  <w:sz w:val="21"/>
                  <w:szCs w:val="21"/>
                  <w:u w:val="single"/>
                  <w:lang w:eastAsia="es-MX"/>
                </w:rPr>
                <w:t>Día de la Asunción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12" name="Imagen 12" descr="Bandera de Bél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ndera de Bélgica"/>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12" w:tooltip="Amberes" w:history="1">
              <w:r w:rsidRPr="00C66D45">
                <w:rPr>
                  <w:rFonts w:ascii="Arial" w:eastAsia="Times New Roman" w:hAnsi="Arial" w:cs="Arial"/>
                  <w:color w:val="0B0080"/>
                  <w:sz w:val="21"/>
                  <w:szCs w:val="21"/>
                  <w:u w:val="single"/>
                  <w:lang w:eastAsia="es-MX"/>
                </w:rPr>
                <w:t>Amberes</w:t>
              </w:r>
            </w:hyperlink>
            <w:r w:rsidRPr="00C66D45">
              <w:rPr>
                <w:rFonts w:ascii="Arial" w:eastAsia="Times New Roman" w:hAnsi="Arial" w:cs="Arial"/>
                <w:color w:val="000000"/>
                <w:sz w:val="21"/>
                <w:szCs w:val="21"/>
                <w:lang w:eastAsia="es-MX"/>
              </w:rPr>
              <w:t> (</w:t>
            </w:r>
            <w:hyperlink r:id="rId313" w:tooltip="Bélgica" w:history="1">
              <w:r w:rsidRPr="00C66D45">
                <w:rPr>
                  <w:rFonts w:ascii="Arial" w:eastAsia="Times New Roman" w:hAnsi="Arial" w:cs="Arial"/>
                  <w:color w:val="0B0080"/>
                  <w:sz w:val="21"/>
                  <w:szCs w:val="21"/>
                  <w:u w:val="single"/>
                  <w:lang w:eastAsia="es-MX"/>
                </w:rPr>
                <w:t>Bélgica</w:t>
              </w:r>
            </w:hyperlink>
            <w:r w:rsidRPr="00C66D45">
              <w:rPr>
                <w:rFonts w:ascii="Arial" w:eastAsia="Times New Roman" w:hAnsi="Arial" w:cs="Arial"/>
                <w:color w:val="000000"/>
                <w:sz w:val="21"/>
                <w:szCs w:val="21"/>
                <w:lang w:eastAsia="es-MX"/>
              </w:rPr>
              <w:t>), </w:t>
            </w:r>
            <w:r>
              <w:rPr>
                <w:rFonts w:ascii="Arial" w:eastAsia="Times New Roman" w:hAnsi="Arial" w:cs="Arial"/>
                <w:noProof/>
                <w:color w:val="000000"/>
                <w:sz w:val="21"/>
                <w:szCs w:val="21"/>
                <w:lang w:eastAsia="es-MX"/>
              </w:rPr>
              <w:drawing>
                <wp:inline distT="0" distB="0" distL="0" distR="0">
                  <wp:extent cx="194945" cy="109855"/>
                  <wp:effectExtent l="0" t="0" r="0" b="4445"/>
                  <wp:docPr id="11" name="Imagen 11" descr="Bandera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andera de Costa Rica"/>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94945" cy="109855"/>
                          </a:xfrm>
                          <a:prstGeom prst="rect">
                            <a:avLst/>
                          </a:prstGeom>
                          <a:noFill/>
                          <a:ln>
                            <a:noFill/>
                          </a:ln>
                        </pic:spPr>
                      </pic:pic>
                    </a:graphicData>
                  </a:graphic>
                </wp:inline>
              </w:drawing>
            </w:r>
            <w:hyperlink r:id="rId315" w:tooltip="Costa Rica" w:history="1">
              <w:r w:rsidRPr="00C66D45">
                <w:rPr>
                  <w:rFonts w:ascii="Arial" w:eastAsia="Times New Roman" w:hAnsi="Arial" w:cs="Arial"/>
                  <w:color w:val="0B0080"/>
                  <w:sz w:val="21"/>
                  <w:szCs w:val="21"/>
                  <w:u w:val="single"/>
                  <w:lang w:eastAsia="es-MX"/>
                </w:rPr>
                <w:t>Costa Rica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Tercer domingo de octubre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10" name="Imagen 10" descr="Bandera de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andera de Argentina"/>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17" w:tooltip="Argentina" w:history="1">
              <w:r w:rsidRPr="00C66D45">
                <w:rPr>
                  <w:rFonts w:ascii="Arial" w:eastAsia="Times New Roman" w:hAnsi="Arial" w:cs="Arial"/>
                  <w:color w:val="0B0080"/>
                  <w:sz w:val="21"/>
                  <w:szCs w:val="21"/>
                  <w:u w:val="single"/>
                  <w:lang w:eastAsia="es-MX"/>
                </w:rPr>
                <w:t>Argentina</w:t>
              </w:r>
            </w:hyperlink>
            <w:r w:rsidRPr="00C66D45">
              <w:rPr>
                <w:rFonts w:ascii="Arial" w:eastAsia="Times New Roman" w:hAnsi="Arial" w:cs="Arial"/>
                <w:color w:val="000000"/>
                <w:sz w:val="21"/>
                <w:szCs w:val="21"/>
                <w:lang w:eastAsia="es-MX"/>
              </w:rPr>
              <w:t>.</w:t>
            </w:r>
            <w:hyperlink r:id="rId318" w:anchor="cite_note-17" w:history="1">
              <w:r w:rsidRPr="00C66D45">
                <w:rPr>
                  <w:rFonts w:ascii="Arial" w:eastAsia="Times New Roman" w:hAnsi="Arial" w:cs="Arial"/>
                  <w:color w:val="0B0080"/>
                  <w:sz w:val="21"/>
                  <w:szCs w:val="21"/>
                  <w:u w:val="single"/>
                  <w:vertAlign w:val="superscript"/>
                  <w:lang w:eastAsia="es-MX"/>
                </w:rPr>
                <w:t>17</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14 de octubre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97790"/>
                  <wp:effectExtent l="0" t="0" r="0" b="0"/>
                  <wp:docPr id="9" name="Imagen 9" descr="Bandera de Bielorru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andera de Bielorrusia"/>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94945" cy="97790"/>
                          </a:xfrm>
                          <a:prstGeom prst="rect">
                            <a:avLst/>
                          </a:prstGeom>
                          <a:noFill/>
                          <a:ln>
                            <a:noFill/>
                          </a:ln>
                        </pic:spPr>
                      </pic:pic>
                    </a:graphicData>
                  </a:graphic>
                </wp:inline>
              </w:drawing>
            </w:r>
            <w:hyperlink r:id="rId320" w:tooltip="Bielorrusia" w:history="1">
              <w:r w:rsidRPr="00C66D45">
                <w:rPr>
                  <w:rFonts w:ascii="Arial" w:eastAsia="Times New Roman" w:hAnsi="Arial" w:cs="Arial"/>
                  <w:color w:val="0B0080"/>
                  <w:sz w:val="21"/>
                  <w:szCs w:val="21"/>
                  <w:u w:val="single"/>
                  <w:lang w:eastAsia="es-MX"/>
                </w:rPr>
                <w:t>Bielorrusia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Último domingo de noviembre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8" name="Imagen 8" descr="Bandera de Ru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andera de Rusia"/>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22" w:tooltip="Rusia" w:history="1">
              <w:r w:rsidRPr="00C66D45">
                <w:rPr>
                  <w:rFonts w:ascii="Arial" w:eastAsia="Times New Roman" w:hAnsi="Arial" w:cs="Arial"/>
                  <w:color w:val="0B0080"/>
                  <w:sz w:val="21"/>
                  <w:szCs w:val="21"/>
                  <w:u w:val="single"/>
                  <w:lang w:eastAsia="es-MX"/>
                </w:rPr>
                <w:t>Rusia</w:t>
              </w:r>
            </w:hyperlink>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t>8 de diciembre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7" name="Imagen 7" descr="Bander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andera de Panamá"/>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24" w:tooltip="Panamá" w:history="1">
              <w:r w:rsidRPr="00C66D45">
                <w:rPr>
                  <w:rFonts w:ascii="Arial" w:eastAsia="Times New Roman" w:hAnsi="Arial" w:cs="Arial"/>
                  <w:color w:val="0B0080"/>
                  <w:sz w:val="21"/>
                  <w:szCs w:val="21"/>
                  <w:u w:val="single"/>
                  <w:lang w:eastAsia="es-MX"/>
                </w:rPr>
                <w:t>Panamá</w:t>
              </w:r>
            </w:hyperlink>
            <w:r w:rsidRPr="00C66D45">
              <w:rPr>
                <w:rFonts w:ascii="Arial" w:eastAsia="Times New Roman" w:hAnsi="Arial" w:cs="Arial"/>
                <w:color w:val="000000"/>
                <w:sz w:val="21"/>
                <w:szCs w:val="21"/>
                <w:lang w:eastAsia="es-MX"/>
              </w:rPr>
              <w:t> (Día de la Inmaculada Concepción)</w:t>
            </w:r>
          </w:p>
        </w:tc>
      </w:tr>
      <w:tr w:rsidR="00C66D45" w:rsidRPr="00C66D45" w:rsidTr="00C66D4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sidRPr="00C66D45">
              <w:rPr>
                <w:rFonts w:ascii="Arial" w:eastAsia="Times New Roman" w:hAnsi="Arial" w:cs="Arial"/>
                <w:color w:val="000000"/>
                <w:sz w:val="21"/>
                <w:szCs w:val="21"/>
                <w:lang w:eastAsia="es-MX"/>
              </w:rPr>
              <w:lastRenderedPageBreak/>
              <w:t>22 de diciembre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66D45" w:rsidRPr="00C66D45" w:rsidRDefault="00C66D45" w:rsidP="00C66D45">
            <w:pPr>
              <w:spacing w:before="240" w:after="240" w:line="336" w:lineRule="atLeast"/>
              <w:rPr>
                <w:rFonts w:ascii="Arial" w:eastAsia="Times New Roman" w:hAnsi="Arial" w:cs="Arial"/>
                <w:color w:val="000000"/>
                <w:sz w:val="21"/>
                <w:szCs w:val="21"/>
                <w:lang w:eastAsia="es-MX"/>
              </w:rPr>
            </w:pPr>
            <w:r>
              <w:rPr>
                <w:rFonts w:ascii="Arial" w:eastAsia="Times New Roman" w:hAnsi="Arial" w:cs="Arial"/>
                <w:noProof/>
                <w:color w:val="000000"/>
                <w:sz w:val="21"/>
                <w:szCs w:val="21"/>
                <w:lang w:eastAsia="es-MX"/>
              </w:rPr>
              <w:drawing>
                <wp:inline distT="0" distB="0" distL="0" distR="0">
                  <wp:extent cx="194945" cy="121920"/>
                  <wp:effectExtent l="0" t="0" r="0" b="0"/>
                  <wp:docPr id="6" name="Imagen 6" descr="Bandera d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andera de Indonesia"/>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94945" cy="121920"/>
                          </a:xfrm>
                          <a:prstGeom prst="rect">
                            <a:avLst/>
                          </a:prstGeom>
                          <a:noFill/>
                          <a:ln>
                            <a:noFill/>
                          </a:ln>
                        </pic:spPr>
                      </pic:pic>
                    </a:graphicData>
                  </a:graphic>
                </wp:inline>
              </w:drawing>
            </w:r>
            <w:hyperlink r:id="rId326" w:tooltip="Indonesia" w:history="1">
              <w:r w:rsidRPr="00C66D45">
                <w:rPr>
                  <w:rFonts w:ascii="Arial" w:eastAsia="Times New Roman" w:hAnsi="Arial" w:cs="Arial"/>
                  <w:color w:val="0B0080"/>
                  <w:sz w:val="21"/>
                  <w:szCs w:val="21"/>
                  <w:u w:val="single"/>
                  <w:lang w:eastAsia="es-MX"/>
                </w:rPr>
                <w:t>Indonesia</w:t>
              </w:r>
            </w:hyperlink>
          </w:p>
        </w:tc>
      </w:tr>
    </w:tbl>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La </w:t>
      </w:r>
      <w:hyperlink r:id="rId327" w:tooltip="Iglesia Católica" w:history="1">
        <w:r w:rsidRPr="00C66D45">
          <w:rPr>
            <w:rFonts w:ascii="Arial" w:eastAsia="Times New Roman" w:hAnsi="Arial" w:cs="Arial"/>
            <w:color w:val="0B0080"/>
            <w:sz w:val="21"/>
            <w:szCs w:val="21"/>
            <w:u w:val="single"/>
            <w:lang w:eastAsia="es-MX"/>
          </w:rPr>
          <w:t>Iglesia Católica</w:t>
        </w:r>
      </w:hyperlink>
      <w:r w:rsidRPr="00C66D45">
        <w:rPr>
          <w:rFonts w:ascii="Arial" w:eastAsia="Times New Roman" w:hAnsi="Arial" w:cs="Arial"/>
          <w:color w:val="252525"/>
          <w:sz w:val="21"/>
          <w:szCs w:val="21"/>
          <w:lang w:eastAsia="es-MX"/>
        </w:rPr>
        <w:t> celebra a nivel mundial la festividad del Día de la Madre coincidiendo con el 8 de diciembre, festividad a su vez de la Inmaculada Concepción.</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Día Internacional de la Mujer Trabajadora o </w:t>
      </w:r>
      <w:hyperlink r:id="rId328" w:tooltip="Día Internacional de la Mujer" w:history="1">
        <w:r w:rsidRPr="00C66D45">
          <w:rPr>
            <w:rFonts w:ascii="Arial" w:eastAsia="Times New Roman" w:hAnsi="Arial" w:cs="Arial"/>
            <w:color w:val="0B0080"/>
            <w:sz w:val="21"/>
            <w:szCs w:val="21"/>
            <w:u w:val="single"/>
            <w:lang w:eastAsia="es-MX"/>
          </w:rPr>
          <w:t>Día Internacional de la Mujer</w:t>
        </w:r>
      </w:hyperlink>
      <w:r w:rsidRPr="00C66D45">
        <w:rPr>
          <w:rFonts w:ascii="Arial" w:eastAsia="Times New Roman" w:hAnsi="Arial" w:cs="Arial"/>
          <w:color w:val="252525"/>
          <w:sz w:val="21"/>
          <w:szCs w:val="21"/>
          <w:lang w:eastAsia="es-MX"/>
        </w:rPr>
        <w:t>. Se celebra el día 8 de marzo. Es fiesta nacional en algunos países. En 1978 la Asamblea General de la Organización de las Naciones Unidas (ONU) proclamó el 8 de marzo como Día Internacional por los Derechos de la Mujer y la Paz Internacional.</w:t>
      </w:r>
    </w:p>
    <w:p w:rsidR="00C66D45" w:rsidRPr="00C66D45" w:rsidRDefault="00C66D45" w:rsidP="00C66D45">
      <w:pPr>
        <w:shd w:val="clear" w:color="auto" w:fill="FFFFFF"/>
        <w:spacing w:before="72" w:after="60" w:line="240" w:lineRule="auto"/>
        <w:outlineLvl w:val="2"/>
        <w:rPr>
          <w:rFonts w:ascii="Arial" w:eastAsia="Times New Roman" w:hAnsi="Arial" w:cs="Arial"/>
          <w:b/>
          <w:bCs/>
          <w:color w:val="000000"/>
          <w:sz w:val="29"/>
          <w:szCs w:val="29"/>
          <w:lang w:eastAsia="es-MX"/>
        </w:rPr>
      </w:pPr>
      <w:r w:rsidRPr="00C66D45">
        <w:rPr>
          <w:rFonts w:ascii="Arial" w:eastAsia="Times New Roman" w:hAnsi="Arial" w:cs="Arial"/>
          <w:b/>
          <w:bCs/>
          <w:color w:val="000000"/>
          <w:sz w:val="29"/>
          <w:szCs w:val="29"/>
          <w:lang w:eastAsia="es-MX"/>
        </w:rPr>
        <w:t xml:space="preserve">En </w:t>
      </w:r>
      <w:proofErr w:type="gramStart"/>
      <w:r w:rsidRPr="00C66D45">
        <w:rPr>
          <w:rFonts w:ascii="Arial" w:eastAsia="Times New Roman" w:hAnsi="Arial" w:cs="Arial"/>
          <w:b/>
          <w:bCs/>
          <w:color w:val="000000"/>
          <w:sz w:val="29"/>
          <w:szCs w:val="29"/>
          <w:lang w:eastAsia="es-MX"/>
        </w:rPr>
        <w:t>Brasil</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"https://es.wikipedia.org/w/index.php?title=D%C3%ADa_de_la_Madre&amp;action=edit&amp;section=3" \o "Editar sección: En Brasil"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w:t>
      </w:r>
      <w:hyperlink r:id="rId329" w:tooltip="Brasil" w:history="1">
        <w:r w:rsidRPr="00C66D45">
          <w:rPr>
            <w:rFonts w:ascii="Arial" w:eastAsia="Times New Roman" w:hAnsi="Arial" w:cs="Arial"/>
            <w:color w:val="0B0080"/>
            <w:sz w:val="21"/>
            <w:szCs w:val="21"/>
            <w:u w:val="single"/>
            <w:lang w:eastAsia="es-MX"/>
          </w:rPr>
          <w:t>Brasil</w:t>
        </w:r>
      </w:hyperlink>
      <w:r w:rsidRPr="00C66D45">
        <w:rPr>
          <w:rFonts w:ascii="Arial" w:eastAsia="Times New Roman" w:hAnsi="Arial" w:cs="Arial"/>
          <w:color w:val="252525"/>
          <w:sz w:val="21"/>
          <w:szCs w:val="21"/>
          <w:lang w:eastAsia="es-MX"/>
        </w:rPr>
        <w:t>, la primera conmemoración se remontaría al 12 de mayo de 1918 en </w:t>
      </w:r>
      <w:hyperlink r:id="rId330" w:tooltip="Porto Alegre" w:history="1">
        <w:r w:rsidRPr="00C66D45">
          <w:rPr>
            <w:rFonts w:ascii="Arial" w:eastAsia="Times New Roman" w:hAnsi="Arial" w:cs="Arial"/>
            <w:color w:val="0B0080"/>
            <w:sz w:val="21"/>
            <w:szCs w:val="21"/>
            <w:u w:val="single"/>
            <w:lang w:eastAsia="es-MX"/>
          </w:rPr>
          <w:t>Porto Alegre</w:t>
        </w:r>
      </w:hyperlink>
      <w:r w:rsidRPr="00C66D45">
        <w:rPr>
          <w:rFonts w:ascii="Arial" w:eastAsia="Times New Roman" w:hAnsi="Arial" w:cs="Arial"/>
          <w:color w:val="252525"/>
          <w:sz w:val="21"/>
          <w:szCs w:val="21"/>
          <w:lang w:eastAsia="es-MX"/>
        </w:rPr>
        <w:t xml:space="preserve">, y fue organizada por </w:t>
      </w:r>
      <w:proofErr w:type="spellStart"/>
      <w:r w:rsidRPr="00C66D45">
        <w:rPr>
          <w:rFonts w:ascii="Arial" w:eastAsia="Times New Roman" w:hAnsi="Arial" w:cs="Arial"/>
          <w:color w:val="252525"/>
          <w:sz w:val="21"/>
          <w:szCs w:val="21"/>
          <w:lang w:eastAsia="es-MX"/>
        </w:rPr>
        <w:t>Associação</w:t>
      </w:r>
      <w:proofErr w:type="spellEnd"/>
      <w:r w:rsidRPr="00C66D45">
        <w:rPr>
          <w:rFonts w:ascii="Arial" w:eastAsia="Times New Roman" w:hAnsi="Arial" w:cs="Arial"/>
          <w:color w:val="252525"/>
          <w:sz w:val="21"/>
          <w:szCs w:val="21"/>
          <w:lang w:eastAsia="es-MX"/>
        </w:rPr>
        <w:t xml:space="preserve"> </w:t>
      </w:r>
      <w:proofErr w:type="spellStart"/>
      <w:r w:rsidRPr="00C66D45">
        <w:rPr>
          <w:rFonts w:ascii="Arial" w:eastAsia="Times New Roman" w:hAnsi="Arial" w:cs="Arial"/>
          <w:color w:val="252525"/>
          <w:sz w:val="21"/>
          <w:szCs w:val="21"/>
          <w:lang w:eastAsia="es-MX"/>
        </w:rPr>
        <w:t>Cristã</w:t>
      </w:r>
      <w:proofErr w:type="spellEnd"/>
      <w:r w:rsidRPr="00C66D45">
        <w:rPr>
          <w:rFonts w:ascii="Arial" w:eastAsia="Times New Roman" w:hAnsi="Arial" w:cs="Arial"/>
          <w:color w:val="252525"/>
          <w:sz w:val="21"/>
          <w:szCs w:val="21"/>
          <w:lang w:eastAsia="es-MX"/>
        </w:rPr>
        <w:t xml:space="preserve"> de Moços.</w:t>
      </w:r>
      <w:hyperlink r:id="rId331" w:anchor="cite_note-Brasiluol-18" w:history="1">
        <w:r w:rsidRPr="00C66D45">
          <w:rPr>
            <w:rFonts w:ascii="Arial" w:eastAsia="Times New Roman" w:hAnsi="Arial" w:cs="Arial"/>
            <w:color w:val="0B0080"/>
            <w:sz w:val="21"/>
            <w:szCs w:val="21"/>
            <w:u w:val="single"/>
            <w:vertAlign w:val="superscript"/>
            <w:lang w:eastAsia="es-MX"/>
          </w:rPr>
          <w:t>18</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1932, el entonces presidente </w:t>
      </w:r>
      <w:proofErr w:type="spellStart"/>
      <w:r w:rsidRPr="00C66D45">
        <w:rPr>
          <w:rFonts w:ascii="Arial" w:eastAsia="Times New Roman" w:hAnsi="Arial" w:cs="Arial"/>
          <w:color w:val="252525"/>
          <w:sz w:val="21"/>
          <w:szCs w:val="21"/>
          <w:lang w:eastAsia="es-MX"/>
        </w:rPr>
        <w:fldChar w:fldCharType="begin"/>
      </w:r>
      <w:r w:rsidRPr="00C66D45">
        <w:rPr>
          <w:rFonts w:ascii="Arial" w:eastAsia="Times New Roman" w:hAnsi="Arial" w:cs="Arial"/>
          <w:color w:val="252525"/>
          <w:sz w:val="21"/>
          <w:szCs w:val="21"/>
          <w:lang w:eastAsia="es-MX"/>
        </w:rPr>
        <w:instrText xml:space="preserve"> HYPERLINK "https://es.wikipedia.org/wiki/Get%C3%BAlio_Vargas" \o "Getúlio Vargas" </w:instrText>
      </w:r>
      <w:r w:rsidRPr="00C66D45">
        <w:rPr>
          <w:rFonts w:ascii="Arial" w:eastAsia="Times New Roman" w:hAnsi="Arial" w:cs="Arial"/>
          <w:color w:val="252525"/>
          <w:sz w:val="21"/>
          <w:szCs w:val="21"/>
          <w:lang w:eastAsia="es-MX"/>
        </w:rPr>
        <w:fldChar w:fldCharType="separate"/>
      </w:r>
      <w:r w:rsidRPr="00C66D45">
        <w:rPr>
          <w:rFonts w:ascii="Arial" w:eastAsia="Times New Roman" w:hAnsi="Arial" w:cs="Arial"/>
          <w:color w:val="0B0080"/>
          <w:sz w:val="21"/>
          <w:szCs w:val="21"/>
          <w:u w:val="single"/>
          <w:lang w:eastAsia="es-MX"/>
        </w:rPr>
        <w:t>Getúlio</w:t>
      </w:r>
      <w:proofErr w:type="spellEnd"/>
      <w:r w:rsidRPr="00C66D45">
        <w:rPr>
          <w:rFonts w:ascii="Arial" w:eastAsia="Times New Roman" w:hAnsi="Arial" w:cs="Arial"/>
          <w:color w:val="0B0080"/>
          <w:sz w:val="21"/>
          <w:szCs w:val="21"/>
          <w:u w:val="single"/>
          <w:lang w:eastAsia="es-MX"/>
        </w:rPr>
        <w:t xml:space="preserve"> Vargas</w:t>
      </w:r>
      <w:r w:rsidRPr="00C66D45">
        <w:rPr>
          <w:rFonts w:ascii="Arial" w:eastAsia="Times New Roman" w:hAnsi="Arial" w:cs="Arial"/>
          <w:color w:val="252525"/>
          <w:sz w:val="21"/>
          <w:szCs w:val="21"/>
          <w:lang w:eastAsia="es-MX"/>
        </w:rPr>
        <w:fldChar w:fldCharType="end"/>
      </w:r>
      <w:r w:rsidRPr="00C66D45">
        <w:rPr>
          <w:rFonts w:ascii="Arial" w:eastAsia="Times New Roman" w:hAnsi="Arial" w:cs="Arial"/>
          <w:color w:val="252525"/>
          <w:sz w:val="21"/>
          <w:szCs w:val="21"/>
          <w:lang w:eastAsia="es-MX"/>
        </w:rPr>
        <w:t>, a petición de la Federación Brasileña de Mujeres Feministas para el Progreso, ofició como fecha de celebración el segundo domingo de mayo en todo el país. La iniciativa formaba parte de la estrategia de las </w:t>
      </w:r>
      <w:hyperlink r:id="rId332" w:tooltip="Feminista" w:history="1">
        <w:r w:rsidRPr="00C66D45">
          <w:rPr>
            <w:rFonts w:ascii="Arial" w:eastAsia="Times New Roman" w:hAnsi="Arial" w:cs="Arial"/>
            <w:color w:val="0B0080"/>
            <w:sz w:val="21"/>
            <w:szCs w:val="21"/>
            <w:u w:val="single"/>
            <w:lang w:eastAsia="es-MX"/>
          </w:rPr>
          <w:t>feministas</w:t>
        </w:r>
      </w:hyperlink>
      <w:r w:rsidRPr="00C66D45">
        <w:rPr>
          <w:rFonts w:ascii="Arial" w:eastAsia="Times New Roman" w:hAnsi="Arial" w:cs="Arial"/>
          <w:color w:val="252525"/>
          <w:sz w:val="21"/>
          <w:szCs w:val="21"/>
          <w:lang w:eastAsia="es-MX"/>
        </w:rPr>
        <w:t> que buscaban valorar la importancia de la mujer en la sociedad, incentivadas por las perspectivas que se abrían tras ganar el </w:t>
      </w:r>
      <w:hyperlink r:id="rId333" w:tooltip="Derecho a voto" w:history="1">
        <w:r w:rsidRPr="00C66D45">
          <w:rPr>
            <w:rFonts w:ascii="Arial" w:eastAsia="Times New Roman" w:hAnsi="Arial" w:cs="Arial"/>
            <w:color w:val="0B0080"/>
            <w:sz w:val="21"/>
            <w:szCs w:val="21"/>
            <w:u w:val="single"/>
            <w:lang w:eastAsia="es-MX"/>
          </w:rPr>
          <w:t>derecho a voto</w:t>
        </w:r>
      </w:hyperlink>
      <w:r w:rsidRPr="00C66D45">
        <w:rPr>
          <w:rFonts w:ascii="Arial" w:eastAsia="Times New Roman" w:hAnsi="Arial" w:cs="Arial"/>
          <w:color w:val="252525"/>
          <w:sz w:val="21"/>
          <w:szCs w:val="21"/>
          <w:lang w:eastAsia="es-MX"/>
        </w:rPr>
        <w:t> en febrero del mismo año. En 1947, el </w:t>
      </w:r>
      <w:hyperlink r:id="rId334" w:tooltip="Cardenal" w:history="1">
        <w:r w:rsidRPr="00C66D45">
          <w:rPr>
            <w:rFonts w:ascii="Arial" w:eastAsia="Times New Roman" w:hAnsi="Arial" w:cs="Arial"/>
            <w:color w:val="0B0080"/>
            <w:sz w:val="21"/>
            <w:szCs w:val="21"/>
            <w:u w:val="single"/>
            <w:lang w:eastAsia="es-MX"/>
          </w:rPr>
          <w:t>cardenal</w:t>
        </w:r>
      </w:hyperlink>
      <w:r w:rsidRPr="00C66D45">
        <w:rPr>
          <w:rFonts w:ascii="Arial" w:eastAsia="Times New Roman" w:hAnsi="Arial" w:cs="Arial"/>
          <w:color w:val="252525"/>
          <w:sz w:val="21"/>
          <w:szCs w:val="21"/>
          <w:lang w:eastAsia="es-MX"/>
        </w:rPr>
        <w:t> </w:t>
      </w:r>
      <w:hyperlink r:id="rId335" w:tooltip="Arzobispo" w:history="1">
        <w:r w:rsidRPr="00C66D45">
          <w:rPr>
            <w:rFonts w:ascii="Arial" w:eastAsia="Times New Roman" w:hAnsi="Arial" w:cs="Arial"/>
            <w:color w:val="0B0080"/>
            <w:sz w:val="21"/>
            <w:szCs w:val="21"/>
            <w:u w:val="single"/>
            <w:lang w:eastAsia="es-MX"/>
          </w:rPr>
          <w:t>arzobispo</w:t>
        </w:r>
      </w:hyperlink>
      <w:r w:rsidRPr="00C66D45">
        <w:rPr>
          <w:rFonts w:ascii="Arial" w:eastAsia="Times New Roman" w:hAnsi="Arial" w:cs="Arial"/>
          <w:color w:val="252525"/>
          <w:sz w:val="21"/>
          <w:szCs w:val="21"/>
          <w:lang w:eastAsia="es-MX"/>
        </w:rPr>
        <w:t> de </w:t>
      </w:r>
      <w:hyperlink r:id="rId336" w:tooltip="Río de Janeiro" w:history="1">
        <w:r w:rsidRPr="00C66D45">
          <w:rPr>
            <w:rFonts w:ascii="Arial" w:eastAsia="Times New Roman" w:hAnsi="Arial" w:cs="Arial"/>
            <w:color w:val="0B0080"/>
            <w:sz w:val="21"/>
            <w:szCs w:val="21"/>
            <w:u w:val="single"/>
            <w:lang w:eastAsia="es-MX"/>
          </w:rPr>
          <w:t xml:space="preserve">Río de </w:t>
        </w:r>
        <w:proofErr w:type="spellStart"/>
        <w:r w:rsidRPr="00C66D45">
          <w:rPr>
            <w:rFonts w:ascii="Arial" w:eastAsia="Times New Roman" w:hAnsi="Arial" w:cs="Arial"/>
            <w:color w:val="0B0080"/>
            <w:sz w:val="21"/>
            <w:szCs w:val="21"/>
            <w:u w:val="single"/>
            <w:lang w:eastAsia="es-MX"/>
          </w:rPr>
          <w:t>Janeiro</w:t>
        </w:r>
      </w:hyperlink>
      <w:hyperlink r:id="rId337" w:tooltip="Jaime de Barros Câmara (aún no redactado)" w:history="1">
        <w:r w:rsidRPr="00C66D45">
          <w:rPr>
            <w:rFonts w:ascii="Arial" w:eastAsia="Times New Roman" w:hAnsi="Arial" w:cs="Arial"/>
            <w:color w:val="A55858"/>
            <w:sz w:val="21"/>
            <w:szCs w:val="21"/>
            <w:u w:val="single"/>
            <w:lang w:eastAsia="es-MX"/>
          </w:rPr>
          <w:t>Jaime</w:t>
        </w:r>
        <w:proofErr w:type="spellEnd"/>
        <w:r w:rsidRPr="00C66D45">
          <w:rPr>
            <w:rFonts w:ascii="Arial" w:eastAsia="Times New Roman" w:hAnsi="Arial" w:cs="Arial"/>
            <w:color w:val="A55858"/>
            <w:sz w:val="21"/>
            <w:szCs w:val="21"/>
            <w:u w:val="single"/>
            <w:lang w:eastAsia="es-MX"/>
          </w:rPr>
          <w:t xml:space="preserve"> de Barros </w:t>
        </w:r>
        <w:proofErr w:type="spellStart"/>
        <w:r w:rsidRPr="00C66D45">
          <w:rPr>
            <w:rFonts w:ascii="Arial" w:eastAsia="Times New Roman" w:hAnsi="Arial" w:cs="Arial"/>
            <w:color w:val="A55858"/>
            <w:sz w:val="21"/>
            <w:szCs w:val="21"/>
            <w:u w:val="single"/>
            <w:lang w:eastAsia="es-MX"/>
          </w:rPr>
          <w:t>Câmara</w:t>
        </w:r>
        <w:proofErr w:type="spellEnd"/>
      </w:hyperlink>
      <w:r w:rsidRPr="00C66D45">
        <w:rPr>
          <w:rFonts w:ascii="Arial" w:eastAsia="Times New Roman" w:hAnsi="Arial" w:cs="Arial"/>
          <w:color w:val="252525"/>
          <w:sz w:val="21"/>
          <w:szCs w:val="21"/>
          <w:lang w:eastAsia="es-MX"/>
        </w:rPr>
        <w:t> determinó que esta fecha también fuera parte del calendario oficial de la </w:t>
      </w:r>
      <w:hyperlink r:id="rId338" w:tooltip="Iglesia Católica" w:history="1">
        <w:r w:rsidRPr="00C66D45">
          <w:rPr>
            <w:rFonts w:ascii="Arial" w:eastAsia="Times New Roman" w:hAnsi="Arial" w:cs="Arial"/>
            <w:color w:val="0B0080"/>
            <w:sz w:val="21"/>
            <w:szCs w:val="21"/>
            <w:u w:val="single"/>
            <w:lang w:eastAsia="es-MX"/>
          </w:rPr>
          <w:t>Iglesia Católica</w:t>
        </w:r>
      </w:hyperlink>
      <w:r w:rsidRPr="00C66D45">
        <w:rPr>
          <w:rFonts w:ascii="Arial" w:eastAsia="Times New Roman" w:hAnsi="Arial" w:cs="Arial"/>
          <w:color w:val="252525"/>
          <w:sz w:val="21"/>
          <w:szCs w:val="21"/>
          <w:lang w:eastAsia="es-MX"/>
        </w:rPr>
        <w:t>.</w:t>
      </w:r>
      <w:hyperlink r:id="rId339" w:anchor="cite_note-Brasiluol-18" w:history="1">
        <w:r w:rsidRPr="00C66D45">
          <w:rPr>
            <w:rFonts w:ascii="Arial" w:eastAsia="Times New Roman" w:hAnsi="Arial" w:cs="Arial"/>
            <w:color w:val="0B0080"/>
            <w:sz w:val="21"/>
            <w:szCs w:val="21"/>
            <w:u w:val="single"/>
            <w:vertAlign w:val="superscript"/>
            <w:lang w:eastAsia="es-MX"/>
          </w:rPr>
          <w:t>18</w:t>
        </w:r>
      </w:hyperlink>
    </w:p>
    <w:p w:rsidR="00C66D45" w:rsidRPr="00C66D45" w:rsidRDefault="00C66D45" w:rsidP="00C66D45">
      <w:pPr>
        <w:shd w:val="clear" w:color="auto" w:fill="FFFFFF"/>
        <w:spacing w:before="72" w:after="60" w:line="240" w:lineRule="auto"/>
        <w:outlineLvl w:val="2"/>
        <w:rPr>
          <w:rFonts w:ascii="Arial" w:eastAsia="Times New Roman" w:hAnsi="Arial" w:cs="Arial"/>
          <w:b/>
          <w:bCs/>
          <w:color w:val="000000"/>
          <w:sz w:val="29"/>
          <w:szCs w:val="29"/>
          <w:lang w:eastAsia="es-MX"/>
        </w:rPr>
      </w:pPr>
      <w:r w:rsidRPr="00C66D45">
        <w:rPr>
          <w:rFonts w:ascii="Arial" w:eastAsia="Times New Roman" w:hAnsi="Arial" w:cs="Arial"/>
          <w:b/>
          <w:bCs/>
          <w:color w:val="000000"/>
          <w:sz w:val="29"/>
          <w:szCs w:val="29"/>
          <w:lang w:eastAsia="es-MX"/>
        </w:rPr>
        <w:t xml:space="preserve">En </w:t>
      </w:r>
      <w:proofErr w:type="gramStart"/>
      <w:r w:rsidRPr="00C66D45">
        <w:rPr>
          <w:rFonts w:ascii="Arial" w:eastAsia="Times New Roman" w:hAnsi="Arial" w:cs="Arial"/>
          <w:b/>
          <w:bCs/>
          <w:color w:val="000000"/>
          <w:sz w:val="29"/>
          <w:szCs w:val="29"/>
          <w:lang w:eastAsia="es-MX"/>
        </w:rPr>
        <w:t>Italia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"https://es.wikipedia.org/w/index.php?title=D%C3%ADa_de_la_Madre&amp;action=edit&amp;section=4" \o "Editar sección: En Italia"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w:t>
      </w:r>
      <w:hyperlink r:id="rId340" w:tooltip="Italia" w:history="1">
        <w:r w:rsidRPr="00C66D45">
          <w:rPr>
            <w:rFonts w:ascii="Arial" w:eastAsia="Times New Roman" w:hAnsi="Arial" w:cs="Arial"/>
            <w:color w:val="0B0080"/>
            <w:sz w:val="21"/>
            <w:szCs w:val="21"/>
            <w:u w:val="single"/>
            <w:lang w:eastAsia="es-MX"/>
          </w:rPr>
          <w:t>Italia</w:t>
        </w:r>
      </w:hyperlink>
      <w:r w:rsidRPr="00C66D45">
        <w:rPr>
          <w:rFonts w:ascii="Arial" w:eastAsia="Times New Roman" w:hAnsi="Arial" w:cs="Arial"/>
          <w:color w:val="252525"/>
          <w:sz w:val="21"/>
          <w:szCs w:val="21"/>
          <w:lang w:eastAsia="es-MX"/>
        </w:rPr>
        <w:t>, su nacimiento se remontaría a la </w:t>
      </w:r>
      <w:hyperlink r:id="rId341" w:tooltip="Década de 1950" w:history="1">
        <w:r w:rsidRPr="00C66D45">
          <w:rPr>
            <w:rFonts w:ascii="Arial" w:eastAsia="Times New Roman" w:hAnsi="Arial" w:cs="Arial"/>
            <w:color w:val="0B0080"/>
            <w:sz w:val="21"/>
            <w:szCs w:val="21"/>
            <w:u w:val="single"/>
            <w:lang w:eastAsia="es-MX"/>
          </w:rPr>
          <w:t>década de 1950</w:t>
        </w:r>
      </w:hyperlink>
      <w:r w:rsidRPr="00C66D45">
        <w:rPr>
          <w:rFonts w:ascii="Arial" w:eastAsia="Times New Roman" w:hAnsi="Arial" w:cs="Arial"/>
          <w:color w:val="252525"/>
          <w:sz w:val="21"/>
          <w:szCs w:val="21"/>
          <w:lang w:eastAsia="es-MX"/>
        </w:rPr>
        <w:t> por motivos comerciales y religiosos. Así, en 1956 el </w:t>
      </w:r>
      <w:hyperlink r:id="rId342" w:tooltip="Senador" w:history="1">
        <w:r w:rsidRPr="00C66D45">
          <w:rPr>
            <w:rFonts w:ascii="Arial" w:eastAsia="Times New Roman" w:hAnsi="Arial" w:cs="Arial"/>
            <w:color w:val="0B0080"/>
            <w:sz w:val="21"/>
            <w:szCs w:val="21"/>
            <w:u w:val="single"/>
            <w:lang w:eastAsia="es-MX"/>
          </w:rPr>
          <w:t>senador</w:t>
        </w:r>
      </w:hyperlink>
      <w:r w:rsidRPr="00C66D45">
        <w:rPr>
          <w:rFonts w:ascii="Arial" w:eastAsia="Times New Roman" w:hAnsi="Arial" w:cs="Arial"/>
          <w:color w:val="252525"/>
          <w:sz w:val="21"/>
          <w:szCs w:val="21"/>
          <w:lang w:eastAsia="es-MX"/>
        </w:rPr>
        <w:t> y </w:t>
      </w:r>
      <w:hyperlink r:id="rId343" w:tooltip="Alcalde" w:history="1">
        <w:r w:rsidRPr="00C66D45">
          <w:rPr>
            <w:rFonts w:ascii="Arial" w:eastAsia="Times New Roman" w:hAnsi="Arial" w:cs="Arial"/>
            <w:color w:val="0B0080"/>
            <w:sz w:val="21"/>
            <w:szCs w:val="21"/>
            <w:u w:val="single"/>
            <w:lang w:eastAsia="es-MX"/>
          </w:rPr>
          <w:t>alcalde</w:t>
        </w:r>
      </w:hyperlink>
      <w:r w:rsidRPr="00C66D45">
        <w:rPr>
          <w:rFonts w:ascii="Arial" w:eastAsia="Times New Roman" w:hAnsi="Arial" w:cs="Arial"/>
          <w:color w:val="252525"/>
          <w:sz w:val="21"/>
          <w:szCs w:val="21"/>
          <w:lang w:eastAsia="es-MX"/>
        </w:rPr>
        <w:t> de </w:t>
      </w:r>
      <w:proofErr w:type="spellStart"/>
      <w:r w:rsidRPr="00C66D45">
        <w:rPr>
          <w:rFonts w:ascii="Arial" w:eastAsia="Times New Roman" w:hAnsi="Arial" w:cs="Arial"/>
          <w:color w:val="252525"/>
          <w:sz w:val="21"/>
          <w:szCs w:val="21"/>
          <w:lang w:eastAsia="es-MX"/>
        </w:rPr>
        <w:fldChar w:fldCharType="begin"/>
      </w:r>
      <w:r w:rsidRPr="00C66D45">
        <w:rPr>
          <w:rFonts w:ascii="Arial" w:eastAsia="Times New Roman" w:hAnsi="Arial" w:cs="Arial"/>
          <w:color w:val="252525"/>
          <w:sz w:val="21"/>
          <w:szCs w:val="21"/>
          <w:lang w:eastAsia="es-MX"/>
        </w:rPr>
        <w:instrText xml:space="preserve"> HYPERLINK "https://es.wikipedia.org/wiki/Bordighera" \o "Bordighera" </w:instrText>
      </w:r>
      <w:r w:rsidRPr="00C66D45">
        <w:rPr>
          <w:rFonts w:ascii="Arial" w:eastAsia="Times New Roman" w:hAnsi="Arial" w:cs="Arial"/>
          <w:color w:val="252525"/>
          <w:sz w:val="21"/>
          <w:szCs w:val="21"/>
          <w:lang w:eastAsia="es-MX"/>
        </w:rPr>
        <w:fldChar w:fldCharType="separate"/>
      </w:r>
      <w:r w:rsidRPr="00C66D45">
        <w:rPr>
          <w:rFonts w:ascii="Arial" w:eastAsia="Times New Roman" w:hAnsi="Arial" w:cs="Arial"/>
          <w:color w:val="0B0080"/>
          <w:sz w:val="21"/>
          <w:szCs w:val="21"/>
          <w:u w:val="single"/>
          <w:lang w:eastAsia="es-MX"/>
        </w:rPr>
        <w:t>Bordighera</w:t>
      </w:r>
      <w:proofErr w:type="spellEnd"/>
      <w:r w:rsidRPr="00C66D45">
        <w:rPr>
          <w:rFonts w:ascii="Arial" w:eastAsia="Times New Roman" w:hAnsi="Arial" w:cs="Arial"/>
          <w:color w:val="252525"/>
          <w:sz w:val="21"/>
          <w:szCs w:val="21"/>
          <w:lang w:eastAsia="es-MX"/>
        </w:rPr>
        <w:fldChar w:fldCharType="end"/>
      </w:r>
      <w:r w:rsidRPr="00C66D45">
        <w:rPr>
          <w:rFonts w:ascii="Arial" w:eastAsia="Times New Roman" w:hAnsi="Arial" w:cs="Arial"/>
          <w:color w:val="252525"/>
          <w:sz w:val="21"/>
          <w:szCs w:val="21"/>
          <w:lang w:eastAsia="es-MX"/>
        </w:rPr>
        <w:t> </w:t>
      </w:r>
      <w:hyperlink r:id="rId344" w:tooltip="Raúl Zaccari (aún no redactado)" w:history="1">
        <w:r w:rsidRPr="00C66D45">
          <w:rPr>
            <w:rFonts w:ascii="Arial" w:eastAsia="Times New Roman" w:hAnsi="Arial" w:cs="Arial"/>
            <w:color w:val="A55858"/>
            <w:sz w:val="21"/>
            <w:szCs w:val="21"/>
            <w:u w:val="single"/>
            <w:lang w:eastAsia="es-MX"/>
          </w:rPr>
          <w:t xml:space="preserve">Raúl </w:t>
        </w:r>
        <w:proofErr w:type="spellStart"/>
        <w:r w:rsidRPr="00C66D45">
          <w:rPr>
            <w:rFonts w:ascii="Arial" w:eastAsia="Times New Roman" w:hAnsi="Arial" w:cs="Arial"/>
            <w:color w:val="A55858"/>
            <w:sz w:val="21"/>
            <w:szCs w:val="21"/>
            <w:u w:val="single"/>
            <w:lang w:eastAsia="es-MX"/>
          </w:rPr>
          <w:t>Zaccari</w:t>
        </w:r>
        <w:proofErr w:type="spellEnd"/>
      </w:hyperlink>
      <w:r w:rsidRPr="00C66D45">
        <w:rPr>
          <w:rFonts w:ascii="Arial" w:eastAsia="Times New Roman" w:hAnsi="Arial" w:cs="Arial"/>
          <w:color w:val="252525"/>
          <w:sz w:val="21"/>
          <w:szCs w:val="21"/>
          <w:lang w:eastAsia="es-MX"/>
        </w:rPr>
        <w:t xml:space="preserve"> junto al presidente de la Feria de las Flores y de la Planta Ornamental de </w:t>
      </w:r>
      <w:proofErr w:type="spellStart"/>
      <w:r w:rsidRPr="00C66D45">
        <w:rPr>
          <w:rFonts w:ascii="Arial" w:eastAsia="Times New Roman" w:hAnsi="Arial" w:cs="Arial"/>
          <w:color w:val="252525"/>
          <w:sz w:val="21"/>
          <w:szCs w:val="21"/>
          <w:lang w:eastAsia="es-MX"/>
        </w:rPr>
        <w:t>Bordighera-Vallecrosia</w:t>
      </w:r>
      <w:proofErr w:type="spellEnd"/>
      <w:r w:rsidRPr="00C66D45">
        <w:rPr>
          <w:rFonts w:ascii="Arial" w:eastAsia="Times New Roman" w:hAnsi="Arial" w:cs="Arial"/>
          <w:color w:val="252525"/>
          <w:sz w:val="21"/>
          <w:szCs w:val="21"/>
          <w:lang w:eastAsia="es-MX"/>
        </w:rPr>
        <w:t xml:space="preserve"> Giacomo </w:t>
      </w:r>
      <w:proofErr w:type="spellStart"/>
      <w:r w:rsidRPr="00C66D45">
        <w:rPr>
          <w:rFonts w:ascii="Arial" w:eastAsia="Times New Roman" w:hAnsi="Arial" w:cs="Arial"/>
          <w:color w:val="252525"/>
          <w:sz w:val="21"/>
          <w:szCs w:val="21"/>
          <w:lang w:eastAsia="es-MX"/>
        </w:rPr>
        <w:t>Pallanca</w:t>
      </w:r>
      <w:proofErr w:type="spellEnd"/>
      <w:r w:rsidRPr="00C66D45">
        <w:rPr>
          <w:rFonts w:ascii="Arial" w:eastAsia="Times New Roman" w:hAnsi="Arial" w:cs="Arial"/>
          <w:color w:val="252525"/>
          <w:sz w:val="21"/>
          <w:szCs w:val="21"/>
          <w:lang w:eastAsia="es-MX"/>
        </w:rPr>
        <w:t xml:space="preserve"> decidieron celebrar el Día de la Madre en </w:t>
      </w:r>
      <w:proofErr w:type="spellStart"/>
      <w:r w:rsidRPr="00C66D45">
        <w:rPr>
          <w:rFonts w:ascii="Arial" w:eastAsia="Times New Roman" w:hAnsi="Arial" w:cs="Arial"/>
          <w:color w:val="252525"/>
          <w:sz w:val="21"/>
          <w:szCs w:val="21"/>
          <w:lang w:eastAsia="es-MX"/>
        </w:rPr>
        <w:t>Bordighera</w:t>
      </w:r>
      <w:proofErr w:type="spellEnd"/>
      <w:r w:rsidRPr="00C66D45">
        <w:rPr>
          <w:rFonts w:ascii="Arial" w:eastAsia="Times New Roman" w:hAnsi="Arial" w:cs="Arial"/>
          <w:color w:val="252525"/>
          <w:sz w:val="21"/>
          <w:szCs w:val="21"/>
          <w:lang w:eastAsia="es-MX"/>
        </w:rPr>
        <w:t xml:space="preserve"> el segundo domingo de mayo de 1956 en el Teatro </w:t>
      </w:r>
      <w:proofErr w:type="spellStart"/>
      <w:r w:rsidRPr="00C66D45">
        <w:rPr>
          <w:rFonts w:ascii="Arial" w:eastAsia="Times New Roman" w:hAnsi="Arial" w:cs="Arial"/>
          <w:color w:val="252525"/>
          <w:sz w:val="21"/>
          <w:szCs w:val="21"/>
          <w:lang w:eastAsia="es-MX"/>
        </w:rPr>
        <w:t>Zeni</w:t>
      </w:r>
      <w:proofErr w:type="spellEnd"/>
      <w:r w:rsidRPr="00C66D45">
        <w:rPr>
          <w:rFonts w:ascii="Arial" w:eastAsia="Times New Roman" w:hAnsi="Arial" w:cs="Arial"/>
          <w:color w:val="252525"/>
          <w:sz w:val="21"/>
          <w:szCs w:val="21"/>
          <w:lang w:eastAsia="es-MX"/>
        </w:rPr>
        <w:t xml:space="preserve">; posteriormente, la fiesta tuvo lugar sucesivamente en el Palazzo del Parco. Por otro lado, al año siguiente el párroco de </w:t>
      </w:r>
      <w:proofErr w:type="spellStart"/>
      <w:r w:rsidRPr="00C66D45">
        <w:rPr>
          <w:rFonts w:ascii="Arial" w:eastAsia="Times New Roman" w:hAnsi="Arial" w:cs="Arial"/>
          <w:color w:val="252525"/>
          <w:sz w:val="21"/>
          <w:szCs w:val="21"/>
          <w:lang w:eastAsia="es-MX"/>
        </w:rPr>
        <w:t>Tordibetto</w:t>
      </w:r>
      <w:proofErr w:type="spellEnd"/>
      <w:r w:rsidRPr="00C66D45">
        <w:rPr>
          <w:rFonts w:ascii="Arial" w:eastAsia="Times New Roman" w:hAnsi="Arial" w:cs="Arial"/>
          <w:color w:val="252525"/>
          <w:sz w:val="21"/>
          <w:szCs w:val="21"/>
          <w:lang w:eastAsia="es-MX"/>
        </w:rPr>
        <w:t xml:space="preserve"> di </w:t>
      </w:r>
      <w:proofErr w:type="spellStart"/>
      <w:r w:rsidRPr="00C66D45">
        <w:rPr>
          <w:rFonts w:ascii="Arial" w:eastAsia="Times New Roman" w:hAnsi="Arial" w:cs="Arial"/>
          <w:color w:val="252525"/>
          <w:sz w:val="21"/>
          <w:szCs w:val="21"/>
          <w:lang w:eastAsia="es-MX"/>
        </w:rPr>
        <w:t>Assisi</w:t>
      </w:r>
      <w:proofErr w:type="spellEnd"/>
      <w:r w:rsidRPr="00C66D45">
        <w:rPr>
          <w:rFonts w:ascii="Arial" w:eastAsia="Times New Roman" w:hAnsi="Arial" w:cs="Arial"/>
          <w:color w:val="252525"/>
          <w:sz w:val="21"/>
          <w:szCs w:val="21"/>
          <w:lang w:eastAsia="es-MX"/>
        </w:rPr>
        <w:t> </w:t>
      </w:r>
      <w:proofErr w:type="spellStart"/>
      <w:r w:rsidRPr="00C66D45">
        <w:rPr>
          <w:rFonts w:ascii="Arial" w:eastAsia="Times New Roman" w:hAnsi="Arial" w:cs="Arial"/>
          <w:color w:val="252525"/>
          <w:sz w:val="21"/>
          <w:szCs w:val="21"/>
          <w:lang w:eastAsia="es-MX"/>
        </w:rPr>
        <w:fldChar w:fldCharType="begin"/>
      </w:r>
      <w:r w:rsidRPr="00C66D45">
        <w:rPr>
          <w:rFonts w:ascii="Arial" w:eastAsia="Times New Roman" w:hAnsi="Arial" w:cs="Arial"/>
          <w:color w:val="252525"/>
          <w:sz w:val="21"/>
          <w:szCs w:val="21"/>
          <w:lang w:eastAsia="es-MX"/>
        </w:rPr>
        <w:instrText xml:space="preserve"> HYPERLINK "https://es.wikipedia.org/w/index.php?title=Otello_Migliosi&amp;action=edit&amp;redlink=1" \o "Otello Migliosi (aún no redactado)" </w:instrText>
      </w:r>
      <w:r w:rsidRPr="00C66D45">
        <w:rPr>
          <w:rFonts w:ascii="Arial" w:eastAsia="Times New Roman" w:hAnsi="Arial" w:cs="Arial"/>
          <w:color w:val="252525"/>
          <w:sz w:val="21"/>
          <w:szCs w:val="21"/>
          <w:lang w:eastAsia="es-MX"/>
        </w:rPr>
        <w:fldChar w:fldCharType="separate"/>
      </w:r>
      <w:r w:rsidRPr="00C66D45">
        <w:rPr>
          <w:rFonts w:ascii="Arial" w:eastAsia="Times New Roman" w:hAnsi="Arial" w:cs="Arial"/>
          <w:color w:val="A55858"/>
          <w:sz w:val="21"/>
          <w:szCs w:val="21"/>
          <w:u w:val="single"/>
          <w:lang w:eastAsia="es-MX"/>
        </w:rPr>
        <w:t>Otello</w:t>
      </w:r>
      <w:proofErr w:type="spellEnd"/>
      <w:r w:rsidRPr="00C66D45">
        <w:rPr>
          <w:rFonts w:ascii="Arial" w:eastAsia="Times New Roman" w:hAnsi="Arial" w:cs="Arial"/>
          <w:color w:val="A55858"/>
          <w:sz w:val="21"/>
          <w:szCs w:val="21"/>
          <w:u w:val="single"/>
          <w:lang w:eastAsia="es-MX"/>
        </w:rPr>
        <w:t xml:space="preserve"> </w:t>
      </w:r>
      <w:proofErr w:type="spellStart"/>
      <w:r w:rsidRPr="00C66D45">
        <w:rPr>
          <w:rFonts w:ascii="Arial" w:eastAsia="Times New Roman" w:hAnsi="Arial" w:cs="Arial"/>
          <w:color w:val="A55858"/>
          <w:sz w:val="21"/>
          <w:szCs w:val="21"/>
          <w:u w:val="single"/>
          <w:lang w:eastAsia="es-MX"/>
        </w:rPr>
        <w:t>Migliosi</w:t>
      </w:r>
      <w:proofErr w:type="spellEnd"/>
      <w:r w:rsidRPr="00C66D45">
        <w:rPr>
          <w:rFonts w:ascii="Arial" w:eastAsia="Times New Roman" w:hAnsi="Arial" w:cs="Arial"/>
          <w:color w:val="252525"/>
          <w:sz w:val="21"/>
          <w:szCs w:val="21"/>
          <w:lang w:eastAsia="es-MX"/>
        </w:rPr>
        <w:fldChar w:fldCharType="end"/>
      </w:r>
      <w:r w:rsidRPr="00C66D45">
        <w:rPr>
          <w:rFonts w:ascii="Arial" w:eastAsia="Times New Roman" w:hAnsi="Arial" w:cs="Arial"/>
          <w:color w:val="252525"/>
          <w:sz w:val="21"/>
          <w:szCs w:val="21"/>
          <w:lang w:eastAsia="es-MX"/>
        </w:rPr>
        <w:t xml:space="preserve"> ideó una celebración el 12 de mayo de 1957, pero no para celebrar a las madres en su calidad social y biológica, sino en su gran valor religioso, cristiano </w:t>
      </w:r>
      <w:proofErr w:type="spellStart"/>
      <w:r w:rsidRPr="00C66D45">
        <w:rPr>
          <w:rFonts w:ascii="Arial" w:eastAsia="Times New Roman" w:hAnsi="Arial" w:cs="Arial"/>
          <w:color w:val="252525"/>
          <w:sz w:val="21"/>
          <w:szCs w:val="21"/>
          <w:lang w:eastAsia="es-MX"/>
        </w:rPr>
        <w:t>y</w:t>
      </w:r>
      <w:proofErr w:type="spellEnd"/>
      <w:r w:rsidRPr="00C66D45">
        <w:rPr>
          <w:rFonts w:ascii="Arial" w:eastAsia="Times New Roman" w:hAnsi="Arial" w:cs="Arial"/>
          <w:color w:val="252525"/>
          <w:sz w:val="21"/>
          <w:szCs w:val="21"/>
          <w:lang w:eastAsia="es-MX"/>
        </w:rPr>
        <w:t xml:space="preserve"> interreligioso, y como tierra de encuentro y diálogo entre sus diferentes culturas.</w:t>
      </w:r>
      <w:hyperlink r:id="rId345" w:anchor="cite_note-19" w:history="1">
        <w:r w:rsidRPr="00C66D45">
          <w:rPr>
            <w:rFonts w:ascii="Arial" w:eastAsia="Times New Roman" w:hAnsi="Arial" w:cs="Arial"/>
            <w:color w:val="0B0080"/>
            <w:sz w:val="21"/>
            <w:szCs w:val="21"/>
            <w:u w:val="single"/>
            <w:vertAlign w:val="superscript"/>
            <w:lang w:eastAsia="es-MX"/>
          </w:rPr>
          <w:t>19</w:t>
        </w:r>
      </w:hyperlink>
      <w:r w:rsidRPr="00C66D45">
        <w:rPr>
          <w:rFonts w:ascii="Arial" w:eastAsia="Times New Roman" w:hAnsi="Arial" w:cs="Arial"/>
          <w:color w:val="252525"/>
          <w:sz w:val="21"/>
          <w:szCs w:val="21"/>
          <w:lang w:eastAsia="es-MX"/>
        </w:rPr>
        <w:t> </w:t>
      </w:r>
      <w:hyperlink r:id="rId346" w:anchor="cite_note-20" w:history="1">
        <w:r w:rsidRPr="00C66D45">
          <w:rPr>
            <w:rFonts w:ascii="Arial" w:eastAsia="Times New Roman" w:hAnsi="Arial" w:cs="Arial"/>
            <w:color w:val="0B0080"/>
            <w:sz w:val="21"/>
            <w:szCs w:val="21"/>
            <w:u w:val="single"/>
            <w:vertAlign w:val="superscript"/>
            <w:lang w:eastAsia="es-MX"/>
          </w:rPr>
          <w:t>20</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18 de diciembre 1958 se presentó al Senado un proyecto de ley tendiente a asegurar la creación del Día de la Madre</w:t>
      </w:r>
      <w:hyperlink r:id="rId347" w:anchor="cite_note-21" w:history="1">
        <w:r w:rsidRPr="00C66D45">
          <w:rPr>
            <w:rFonts w:ascii="Arial" w:eastAsia="Times New Roman" w:hAnsi="Arial" w:cs="Arial"/>
            <w:color w:val="0B0080"/>
            <w:sz w:val="21"/>
            <w:szCs w:val="21"/>
            <w:u w:val="single"/>
            <w:vertAlign w:val="superscript"/>
            <w:lang w:eastAsia="es-MX"/>
          </w:rPr>
          <w:t>21</w:t>
        </w:r>
      </w:hyperlink>
      <w:r w:rsidRPr="00C66D45">
        <w:rPr>
          <w:rFonts w:ascii="Arial" w:eastAsia="Times New Roman" w:hAnsi="Arial" w:cs="Arial"/>
          <w:color w:val="252525"/>
          <w:sz w:val="21"/>
          <w:szCs w:val="21"/>
          <w:lang w:eastAsia="es-MX"/>
        </w:rPr>
        <w:t> que provocó rechazo en algunos sectores parlamentarios.</w:t>
      </w:r>
      <w:hyperlink r:id="rId348" w:anchor="cite_note-22" w:history="1">
        <w:r w:rsidRPr="00C66D45">
          <w:rPr>
            <w:rFonts w:ascii="Arial" w:eastAsia="Times New Roman" w:hAnsi="Arial" w:cs="Arial"/>
            <w:color w:val="0B0080"/>
            <w:sz w:val="21"/>
            <w:szCs w:val="21"/>
            <w:u w:val="single"/>
            <w:vertAlign w:val="superscript"/>
            <w:lang w:eastAsia="es-MX"/>
          </w:rPr>
          <w:t>22</w:t>
        </w:r>
      </w:hyperlink>
      <w:r w:rsidRPr="00C66D45">
        <w:rPr>
          <w:rFonts w:ascii="Arial" w:eastAsia="Times New Roman" w:hAnsi="Arial" w:cs="Arial"/>
          <w:color w:val="252525"/>
          <w:sz w:val="21"/>
          <w:szCs w:val="21"/>
          <w:lang w:eastAsia="es-MX"/>
        </w:rPr>
        <w:t> La celebración se expandió gradualmente en toda Italia, y durante unos cuarenta años siempre cayó el 8 de mayo; sólo desde 2000 se ha transformado en una fiesta móvil, que se celebra el segundo domingo de mayo como en muchos otros países de todo el mundo.</w:t>
      </w:r>
    </w:p>
    <w:p w:rsidR="00C66D45" w:rsidRPr="00C66D45" w:rsidRDefault="00C66D45" w:rsidP="00C66D45">
      <w:pPr>
        <w:shd w:val="clear" w:color="auto" w:fill="FFFFFF"/>
        <w:spacing w:before="72" w:after="60" w:line="240" w:lineRule="auto"/>
        <w:outlineLvl w:val="2"/>
        <w:rPr>
          <w:rFonts w:ascii="Arial" w:eastAsia="Times New Roman" w:hAnsi="Arial" w:cs="Arial"/>
          <w:b/>
          <w:bCs/>
          <w:color w:val="000000"/>
          <w:sz w:val="29"/>
          <w:szCs w:val="29"/>
          <w:lang w:eastAsia="es-MX"/>
        </w:rPr>
      </w:pPr>
      <w:r w:rsidRPr="00C66D45">
        <w:rPr>
          <w:rFonts w:ascii="Arial" w:eastAsia="Times New Roman" w:hAnsi="Arial" w:cs="Arial"/>
          <w:b/>
          <w:bCs/>
          <w:color w:val="000000"/>
          <w:sz w:val="29"/>
          <w:szCs w:val="29"/>
          <w:lang w:eastAsia="es-MX"/>
        </w:rPr>
        <w:t xml:space="preserve">En </w:t>
      </w:r>
      <w:proofErr w:type="gramStart"/>
      <w:r w:rsidRPr="00C66D45">
        <w:rPr>
          <w:rFonts w:ascii="Arial" w:eastAsia="Times New Roman" w:hAnsi="Arial" w:cs="Arial"/>
          <w:b/>
          <w:bCs/>
          <w:color w:val="000000"/>
          <w:sz w:val="29"/>
          <w:szCs w:val="29"/>
          <w:lang w:eastAsia="es-MX"/>
        </w:rPr>
        <w:t>México</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"https://es.wikipedia.org/w/index.php?title=D%C3%ADa_de_la_Madre&amp;action=edit&amp;section=5" \o "Editar sección: En México"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En México el Día de la Madre se celebra anualmente el 10 de mayo, sin ajustarse a días de la semana como otros países. Este día se habría festejado por primera vez en 1911, pero no fue hasta 1922 cuando se habría institucionalizado por iniciativa del director del </w:t>
      </w:r>
      <w:proofErr w:type="spellStart"/>
      <w:r w:rsidRPr="00C66D45">
        <w:rPr>
          <w:rFonts w:ascii="Arial" w:eastAsia="Times New Roman" w:hAnsi="Arial" w:cs="Arial"/>
          <w:i/>
          <w:iCs/>
          <w:color w:val="252525"/>
          <w:sz w:val="21"/>
          <w:szCs w:val="21"/>
          <w:lang w:eastAsia="es-MX"/>
        </w:rPr>
        <w:fldChar w:fldCharType="begin"/>
      </w:r>
      <w:r w:rsidRPr="00C66D45">
        <w:rPr>
          <w:rFonts w:ascii="Arial" w:eastAsia="Times New Roman" w:hAnsi="Arial" w:cs="Arial"/>
          <w:i/>
          <w:iCs/>
          <w:color w:val="252525"/>
          <w:sz w:val="21"/>
          <w:szCs w:val="21"/>
          <w:lang w:eastAsia="es-MX"/>
        </w:rPr>
        <w:instrText xml:space="preserve"> HYPERLINK "https://es.wikipedia.org/wiki/Excelsior_(peri%C3%B3dico)" \o "Excelsior (periódico)" </w:instrText>
      </w:r>
      <w:r w:rsidRPr="00C66D45">
        <w:rPr>
          <w:rFonts w:ascii="Arial" w:eastAsia="Times New Roman" w:hAnsi="Arial" w:cs="Arial"/>
          <w:i/>
          <w:iCs/>
          <w:color w:val="252525"/>
          <w:sz w:val="21"/>
          <w:szCs w:val="21"/>
          <w:lang w:eastAsia="es-MX"/>
        </w:rPr>
        <w:fldChar w:fldCharType="separate"/>
      </w:r>
      <w:r w:rsidRPr="00C66D45">
        <w:rPr>
          <w:rFonts w:ascii="Arial" w:eastAsia="Times New Roman" w:hAnsi="Arial" w:cs="Arial"/>
          <w:i/>
          <w:iCs/>
          <w:color w:val="0B0080"/>
          <w:sz w:val="21"/>
          <w:szCs w:val="21"/>
          <w:u w:val="single"/>
          <w:lang w:eastAsia="es-MX"/>
        </w:rPr>
        <w:t>Excelsior</w:t>
      </w:r>
      <w:proofErr w:type="spellEnd"/>
      <w:r w:rsidRPr="00C66D45">
        <w:rPr>
          <w:rFonts w:ascii="Arial" w:eastAsia="Times New Roman" w:hAnsi="Arial" w:cs="Arial"/>
          <w:i/>
          <w:iCs/>
          <w:color w:val="252525"/>
          <w:sz w:val="21"/>
          <w:szCs w:val="21"/>
          <w:lang w:eastAsia="es-MX"/>
        </w:rPr>
        <w:fldChar w:fldCharType="end"/>
      </w:r>
      <w:r w:rsidRPr="00C66D45">
        <w:rPr>
          <w:rFonts w:ascii="Arial" w:eastAsia="Times New Roman" w:hAnsi="Arial" w:cs="Arial"/>
          <w:color w:val="252525"/>
          <w:sz w:val="21"/>
          <w:szCs w:val="21"/>
          <w:lang w:eastAsia="es-MX"/>
        </w:rPr>
        <w:t xml:space="preserve"> Rafael </w:t>
      </w:r>
      <w:proofErr w:type="spellStart"/>
      <w:r w:rsidRPr="00C66D45">
        <w:rPr>
          <w:rFonts w:ascii="Arial" w:eastAsia="Times New Roman" w:hAnsi="Arial" w:cs="Arial"/>
          <w:color w:val="252525"/>
          <w:sz w:val="21"/>
          <w:szCs w:val="21"/>
          <w:lang w:eastAsia="es-MX"/>
        </w:rPr>
        <w:t>Alducín</w:t>
      </w:r>
      <w:proofErr w:type="spellEnd"/>
      <w:r w:rsidRPr="00C66D45">
        <w:rPr>
          <w:rFonts w:ascii="Arial" w:eastAsia="Times New Roman" w:hAnsi="Arial" w:cs="Arial"/>
          <w:color w:val="252525"/>
          <w:sz w:val="21"/>
          <w:szCs w:val="21"/>
          <w:lang w:eastAsia="es-MX"/>
        </w:rPr>
        <w:t>, probablemente influenciado por el Secretario de Educación José Vasconcelos, aunque se sugiere que «esta iniciativa fue en realidad una reacción a un movimiento feminista» yucatanense.</w:t>
      </w:r>
      <w:hyperlink r:id="rId349" w:anchor="cite_note-23" w:history="1">
        <w:r w:rsidRPr="00C66D45">
          <w:rPr>
            <w:rFonts w:ascii="Arial" w:eastAsia="Times New Roman" w:hAnsi="Arial" w:cs="Arial"/>
            <w:color w:val="0B0080"/>
            <w:sz w:val="21"/>
            <w:szCs w:val="21"/>
            <w:u w:val="single"/>
            <w:vertAlign w:val="superscript"/>
            <w:lang w:eastAsia="es-MX"/>
          </w:rPr>
          <w:t>23</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Día de la Madre se ha convertido en una fecha de relevancia en el país y ha generado un impacto en la cultura mexicana; la celebración incluye el apoyo de distintos entes estatales, incluyendo además cierta connotación religiosa al vincularse con homenajes a la </w:t>
      </w:r>
      <w:hyperlink r:id="rId350" w:tooltip="Nuestra Señora de Guadalupe (México)" w:history="1">
        <w:r w:rsidRPr="00C66D45">
          <w:rPr>
            <w:rFonts w:ascii="Arial" w:eastAsia="Times New Roman" w:hAnsi="Arial" w:cs="Arial"/>
            <w:color w:val="0B0080"/>
            <w:sz w:val="21"/>
            <w:szCs w:val="21"/>
            <w:u w:val="single"/>
            <w:lang w:eastAsia="es-MX"/>
          </w:rPr>
          <w:t>Virgen de Guadalupe</w:t>
        </w:r>
      </w:hyperlink>
      <w:r w:rsidRPr="00C66D45">
        <w:rPr>
          <w:rFonts w:ascii="Arial" w:eastAsia="Times New Roman" w:hAnsi="Arial" w:cs="Arial"/>
          <w:color w:val="252525"/>
          <w:sz w:val="21"/>
          <w:szCs w:val="21"/>
          <w:lang w:eastAsia="es-MX"/>
        </w:rPr>
        <w:t> en algunos poblados.</w:t>
      </w:r>
      <w:hyperlink r:id="rId351" w:anchor="cite_note-24" w:history="1">
        <w:r w:rsidRPr="00C66D45">
          <w:rPr>
            <w:rFonts w:ascii="Arial" w:eastAsia="Times New Roman" w:hAnsi="Arial" w:cs="Arial"/>
            <w:color w:val="0B0080"/>
            <w:sz w:val="21"/>
            <w:szCs w:val="21"/>
            <w:u w:val="single"/>
            <w:vertAlign w:val="superscript"/>
            <w:lang w:eastAsia="es-MX"/>
          </w:rPr>
          <w:t>24</w:t>
        </w:r>
      </w:hyperlink>
    </w:p>
    <w:p w:rsidR="00C66D45" w:rsidRPr="00C66D45" w:rsidRDefault="00C66D45" w:rsidP="00C66D45">
      <w:pPr>
        <w:shd w:val="clear" w:color="auto" w:fill="FFFFFF"/>
        <w:spacing w:before="72" w:after="60" w:line="240" w:lineRule="auto"/>
        <w:outlineLvl w:val="2"/>
        <w:rPr>
          <w:rFonts w:ascii="Arial" w:eastAsia="Times New Roman" w:hAnsi="Arial" w:cs="Arial"/>
          <w:b/>
          <w:bCs/>
          <w:color w:val="000000"/>
          <w:sz w:val="29"/>
          <w:szCs w:val="29"/>
          <w:lang w:eastAsia="es-MX"/>
        </w:rPr>
      </w:pPr>
      <w:r w:rsidRPr="00C66D45">
        <w:rPr>
          <w:rFonts w:ascii="Arial" w:eastAsia="Times New Roman" w:hAnsi="Arial" w:cs="Arial"/>
          <w:b/>
          <w:bCs/>
          <w:color w:val="000000"/>
          <w:sz w:val="29"/>
          <w:szCs w:val="29"/>
          <w:lang w:eastAsia="es-MX"/>
        </w:rPr>
        <w:t xml:space="preserve">En </w:t>
      </w:r>
      <w:proofErr w:type="gramStart"/>
      <w:r w:rsidRPr="00C66D45">
        <w:rPr>
          <w:rFonts w:ascii="Arial" w:eastAsia="Times New Roman" w:hAnsi="Arial" w:cs="Arial"/>
          <w:b/>
          <w:bCs/>
          <w:color w:val="000000"/>
          <w:sz w:val="29"/>
          <w:szCs w:val="29"/>
          <w:lang w:eastAsia="es-MX"/>
        </w:rPr>
        <w:t>Panamá</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"https://es.wikipedia.org/w/index.php?title=D%C3%ADa_de_la_Madre&amp;action=edit&amp;section=6" \o "Editar sección: En Panamá"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Panamá se celebra el Día de la Madre el 8 de diciembre, único país del mundo que lo celebra en esta fecha. Es También un día feriado, en toda la República.</w:t>
      </w:r>
    </w:p>
    <w:p w:rsidR="008A675B" w:rsidRPr="008A675B" w:rsidRDefault="00C66D45" w:rsidP="008A675B">
      <w:pPr>
        <w:pStyle w:val="NormalWeb"/>
        <w:shd w:val="clear" w:color="auto" w:fill="FFFFFF"/>
        <w:spacing w:before="0" w:beforeAutospacing="0" w:after="300" w:afterAutospacing="0" w:line="300" w:lineRule="atLeast"/>
        <w:rPr>
          <w:rFonts w:ascii="Arial" w:hAnsi="Arial" w:cs="Arial"/>
          <w:color w:val="333333"/>
          <w:sz w:val="23"/>
          <w:szCs w:val="23"/>
        </w:rPr>
      </w:pPr>
      <w:r>
        <w:br w:type="page"/>
      </w:r>
      <w:r w:rsidR="008A675B" w:rsidRPr="008A675B">
        <w:rPr>
          <w:rFonts w:ascii="Arial" w:hAnsi="Arial" w:cs="Arial"/>
          <w:color w:val="333333"/>
          <w:sz w:val="23"/>
          <w:szCs w:val="23"/>
        </w:rPr>
        <w:lastRenderedPageBreak/>
        <w:t>Eres la única persona del mundo que siempre está, de forma incondicional. Si te rechazo, me perdonas. Si me equivoco, me acoges. Si los demás no pueden conmigo, me abres una puerta. Si estoy feliz, celebras conmigo. Si estoy triste, no sonríes hasta que me hagas reír. Eres mi amiga incondicional. Gracias.</w:t>
      </w:r>
    </w:p>
    <w:p w:rsidR="008A675B" w:rsidRPr="008A675B" w:rsidRDefault="008A675B" w:rsidP="008A675B">
      <w:pPr>
        <w:spacing w:before="300" w:after="300" w:line="240" w:lineRule="auto"/>
        <w:rPr>
          <w:rFonts w:ascii="Times New Roman" w:eastAsia="Times New Roman" w:hAnsi="Times New Roman" w:cs="Times New Roman"/>
          <w:sz w:val="24"/>
          <w:szCs w:val="24"/>
          <w:lang w:eastAsia="es-MX"/>
        </w:rPr>
      </w:pPr>
      <w:r w:rsidRPr="008A675B">
        <w:rPr>
          <w:rFonts w:ascii="Times New Roman" w:eastAsia="Times New Roman" w:hAnsi="Times New Roman" w:cs="Times New Roman"/>
          <w:sz w:val="24"/>
          <w:szCs w:val="24"/>
          <w:lang w:eastAsia="es-MX"/>
        </w:rPr>
        <w:pict>
          <v:rect id="_x0000_i1217" style="width:577.5pt;height:.75pt" o:hrpct="0" o:hralign="center" o:hrstd="t" o:hrnoshade="t" o:hr="t" fillcolor="#333" stroked="f"/>
        </w:pict>
      </w:r>
    </w:p>
    <w:p w:rsidR="008A675B" w:rsidRPr="008A675B" w:rsidRDefault="008A675B" w:rsidP="008A675B">
      <w:pPr>
        <w:shd w:val="clear" w:color="auto" w:fill="FFFFFF"/>
        <w:spacing w:after="300" w:line="300" w:lineRule="atLeast"/>
        <w:rPr>
          <w:rFonts w:ascii="Arial" w:eastAsia="Times New Roman" w:hAnsi="Arial" w:cs="Arial"/>
          <w:color w:val="333333"/>
          <w:sz w:val="23"/>
          <w:szCs w:val="23"/>
          <w:lang w:eastAsia="es-MX"/>
        </w:rPr>
      </w:pPr>
      <w:r w:rsidRPr="008A675B">
        <w:rPr>
          <w:rFonts w:ascii="Arial" w:eastAsia="Times New Roman" w:hAnsi="Arial" w:cs="Arial"/>
          <w:color w:val="333333"/>
          <w:sz w:val="23"/>
          <w:szCs w:val="23"/>
          <w:lang w:eastAsia="es-MX"/>
        </w:rPr>
        <w:t>Una madre es capaz de dar todo sin recibir nada. De querer con todo su corazón sin esperar nada a cambio. De invertir todo en un proyecto sin medir la rentabilidad que le aporte su inversión. Una madre sigue teniendo confianza en sus hijos cuando todos los demás lo han perdido. Gracias por ser mi madre.</w:t>
      </w:r>
    </w:p>
    <w:p w:rsidR="008A675B" w:rsidRPr="008A675B" w:rsidRDefault="008A675B" w:rsidP="008A675B">
      <w:pPr>
        <w:spacing w:before="300" w:after="300" w:line="240" w:lineRule="auto"/>
        <w:rPr>
          <w:rFonts w:ascii="Times New Roman" w:eastAsia="Times New Roman" w:hAnsi="Times New Roman" w:cs="Times New Roman"/>
          <w:sz w:val="24"/>
          <w:szCs w:val="24"/>
          <w:lang w:eastAsia="es-MX"/>
        </w:rPr>
      </w:pPr>
      <w:r w:rsidRPr="008A675B">
        <w:rPr>
          <w:rFonts w:ascii="Times New Roman" w:eastAsia="Times New Roman" w:hAnsi="Times New Roman" w:cs="Times New Roman"/>
          <w:sz w:val="24"/>
          <w:szCs w:val="24"/>
          <w:lang w:eastAsia="es-MX"/>
        </w:rPr>
        <w:pict>
          <v:rect id="_x0000_i1218" style="width:577.5pt;height:.75pt" o:hrpct="0" o:hralign="center" o:hrstd="t" o:hrnoshade="t" o:hr="t" fillcolor="#333" stroked="f"/>
        </w:pict>
      </w:r>
    </w:p>
    <w:p w:rsidR="008A675B" w:rsidRPr="008A675B" w:rsidRDefault="008A675B" w:rsidP="008A675B">
      <w:pPr>
        <w:shd w:val="clear" w:color="auto" w:fill="FFFFFF"/>
        <w:spacing w:after="300" w:line="300" w:lineRule="atLeast"/>
        <w:rPr>
          <w:rFonts w:ascii="Arial" w:eastAsia="Times New Roman" w:hAnsi="Arial" w:cs="Arial"/>
          <w:color w:val="333333"/>
          <w:sz w:val="23"/>
          <w:szCs w:val="23"/>
          <w:lang w:eastAsia="es-MX"/>
        </w:rPr>
      </w:pPr>
      <w:r w:rsidRPr="008A675B">
        <w:rPr>
          <w:rFonts w:ascii="Arial" w:eastAsia="Times New Roman" w:hAnsi="Arial" w:cs="Arial"/>
          <w:color w:val="333333"/>
          <w:sz w:val="23"/>
          <w:szCs w:val="23"/>
          <w:lang w:eastAsia="es-MX"/>
        </w:rPr>
        <w:t>Madre: </w:t>
      </w:r>
      <w:r w:rsidRPr="008A675B">
        <w:rPr>
          <w:rFonts w:ascii="Arial" w:eastAsia="Times New Roman" w:hAnsi="Arial" w:cs="Arial"/>
          <w:color w:val="333333"/>
          <w:sz w:val="23"/>
          <w:szCs w:val="23"/>
          <w:lang w:eastAsia="es-MX"/>
        </w:rPr>
        <w:br/>
      </w:r>
      <w:proofErr w:type="gramStart"/>
      <w:r w:rsidRPr="008A675B">
        <w:rPr>
          <w:rFonts w:ascii="Arial" w:eastAsia="Times New Roman" w:hAnsi="Arial" w:cs="Arial"/>
          <w:color w:val="333333"/>
          <w:sz w:val="23"/>
          <w:szCs w:val="23"/>
          <w:lang w:eastAsia="es-MX"/>
        </w:rPr>
        <w:t>M :</w:t>
      </w:r>
      <w:proofErr w:type="gramEnd"/>
      <w:r w:rsidRPr="008A675B">
        <w:rPr>
          <w:rFonts w:ascii="Arial" w:eastAsia="Times New Roman" w:hAnsi="Arial" w:cs="Arial"/>
          <w:color w:val="333333"/>
          <w:sz w:val="23"/>
          <w:szCs w:val="23"/>
          <w:lang w:eastAsia="es-MX"/>
        </w:rPr>
        <w:t xml:space="preserve"> Por la M </w:t>
      </w:r>
      <w:proofErr w:type="spellStart"/>
      <w:r w:rsidRPr="008A675B">
        <w:rPr>
          <w:rFonts w:ascii="Arial" w:eastAsia="Times New Roman" w:hAnsi="Arial" w:cs="Arial"/>
          <w:color w:val="333333"/>
          <w:sz w:val="23"/>
          <w:szCs w:val="23"/>
          <w:lang w:eastAsia="es-MX"/>
        </w:rPr>
        <w:t>aternidad</w:t>
      </w:r>
      <w:proofErr w:type="spellEnd"/>
      <w:r w:rsidRPr="008A675B">
        <w:rPr>
          <w:rFonts w:ascii="Arial" w:eastAsia="Times New Roman" w:hAnsi="Arial" w:cs="Arial"/>
          <w:color w:val="333333"/>
          <w:sz w:val="23"/>
          <w:szCs w:val="23"/>
          <w:lang w:eastAsia="es-MX"/>
        </w:rPr>
        <w:t>, el regalo de cualquier mujer y la salvación de cualquier hijo </w:t>
      </w:r>
      <w:r w:rsidRPr="008A675B">
        <w:rPr>
          <w:rFonts w:ascii="Arial" w:eastAsia="Times New Roman" w:hAnsi="Arial" w:cs="Arial"/>
          <w:color w:val="333333"/>
          <w:sz w:val="23"/>
          <w:szCs w:val="23"/>
          <w:lang w:eastAsia="es-MX"/>
        </w:rPr>
        <w:br/>
        <w:t>A : Por el A mor de una madre. Insuperable. </w:t>
      </w:r>
      <w:r w:rsidRPr="008A675B">
        <w:rPr>
          <w:rFonts w:ascii="Arial" w:eastAsia="Times New Roman" w:hAnsi="Arial" w:cs="Arial"/>
          <w:color w:val="333333"/>
          <w:sz w:val="23"/>
          <w:szCs w:val="23"/>
          <w:lang w:eastAsia="es-MX"/>
        </w:rPr>
        <w:br/>
      </w:r>
      <w:proofErr w:type="gramStart"/>
      <w:r w:rsidRPr="008A675B">
        <w:rPr>
          <w:rFonts w:ascii="Arial" w:eastAsia="Times New Roman" w:hAnsi="Arial" w:cs="Arial"/>
          <w:color w:val="333333"/>
          <w:sz w:val="23"/>
          <w:szCs w:val="23"/>
          <w:lang w:eastAsia="es-MX"/>
        </w:rPr>
        <w:t>D :</w:t>
      </w:r>
      <w:proofErr w:type="gramEnd"/>
      <w:r w:rsidRPr="008A675B">
        <w:rPr>
          <w:rFonts w:ascii="Arial" w:eastAsia="Times New Roman" w:hAnsi="Arial" w:cs="Arial"/>
          <w:color w:val="333333"/>
          <w:sz w:val="23"/>
          <w:szCs w:val="23"/>
          <w:lang w:eastAsia="es-MX"/>
        </w:rPr>
        <w:t xml:space="preserve"> Por el D </w:t>
      </w:r>
      <w:proofErr w:type="spellStart"/>
      <w:r w:rsidRPr="008A675B">
        <w:rPr>
          <w:rFonts w:ascii="Arial" w:eastAsia="Times New Roman" w:hAnsi="Arial" w:cs="Arial"/>
          <w:color w:val="333333"/>
          <w:sz w:val="23"/>
          <w:szCs w:val="23"/>
          <w:lang w:eastAsia="es-MX"/>
        </w:rPr>
        <w:t>eber</w:t>
      </w:r>
      <w:proofErr w:type="spellEnd"/>
      <w:r w:rsidRPr="008A675B">
        <w:rPr>
          <w:rFonts w:ascii="Arial" w:eastAsia="Times New Roman" w:hAnsi="Arial" w:cs="Arial"/>
          <w:color w:val="333333"/>
          <w:sz w:val="23"/>
          <w:szCs w:val="23"/>
          <w:lang w:eastAsia="es-MX"/>
        </w:rPr>
        <w:t xml:space="preserve">, que ella siente, y que pone por delante de su propia felicidad. Y por la D </w:t>
      </w:r>
      <w:proofErr w:type="spellStart"/>
      <w:r w:rsidRPr="008A675B">
        <w:rPr>
          <w:rFonts w:ascii="Arial" w:eastAsia="Times New Roman" w:hAnsi="Arial" w:cs="Arial"/>
          <w:color w:val="333333"/>
          <w:sz w:val="23"/>
          <w:szCs w:val="23"/>
          <w:lang w:eastAsia="es-MX"/>
        </w:rPr>
        <w:t>edicación</w:t>
      </w:r>
      <w:proofErr w:type="spellEnd"/>
      <w:r w:rsidRPr="008A675B">
        <w:rPr>
          <w:rFonts w:ascii="Arial" w:eastAsia="Times New Roman" w:hAnsi="Arial" w:cs="Arial"/>
          <w:color w:val="333333"/>
          <w:sz w:val="23"/>
          <w:szCs w:val="23"/>
          <w:lang w:eastAsia="es-MX"/>
        </w:rPr>
        <w:t xml:space="preserve"> hacia sus hijos. </w:t>
      </w:r>
      <w:r w:rsidRPr="008A675B">
        <w:rPr>
          <w:rFonts w:ascii="Arial" w:eastAsia="Times New Roman" w:hAnsi="Arial" w:cs="Arial"/>
          <w:color w:val="333333"/>
          <w:sz w:val="23"/>
          <w:szCs w:val="23"/>
          <w:lang w:eastAsia="es-MX"/>
        </w:rPr>
        <w:br/>
      </w:r>
      <w:proofErr w:type="gramStart"/>
      <w:r w:rsidRPr="008A675B">
        <w:rPr>
          <w:rFonts w:ascii="Arial" w:eastAsia="Times New Roman" w:hAnsi="Arial" w:cs="Arial"/>
          <w:color w:val="333333"/>
          <w:sz w:val="23"/>
          <w:szCs w:val="23"/>
          <w:lang w:eastAsia="es-MX"/>
        </w:rPr>
        <w:t>R :</w:t>
      </w:r>
      <w:proofErr w:type="gramEnd"/>
      <w:r w:rsidRPr="008A675B">
        <w:rPr>
          <w:rFonts w:ascii="Arial" w:eastAsia="Times New Roman" w:hAnsi="Arial" w:cs="Arial"/>
          <w:color w:val="333333"/>
          <w:sz w:val="23"/>
          <w:szCs w:val="23"/>
          <w:lang w:eastAsia="es-MX"/>
        </w:rPr>
        <w:t xml:space="preserve"> Por ser la R </w:t>
      </w:r>
      <w:proofErr w:type="spellStart"/>
      <w:r w:rsidRPr="008A675B">
        <w:rPr>
          <w:rFonts w:ascii="Arial" w:eastAsia="Times New Roman" w:hAnsi="Arial" w:cs="Arial"/>
          <w:color w:val="333333"/>
          <w:sz w:val="23"/>
          <w:szCs w:val="23"/>
          <w:lang w:eastAsia="es-MX"/>
        </w:rPr>
        <w:t>eina</w:t>
      </w:r>
      <w:proofErr w:type="spellEnd"/>
      <w:r w:rsidRPr="008A675B">
        <w:rPr>
          <w:rFonts w:ascii="Arial" w:eastAsia="Times New Roman" w:hAnsi="Arial" w:cs="Arial"/>
          <w:color w:val="333333"/>
          <w:sz w:val="23"/>
          <w:szCs w:val="23"/>
          <w:lang w:eastAsia="es-MX"/>
        </w:rPr>
        <w:t xml:space="preserve"> de su familia, aunque no se lo mostremos. </w:t>
      </w:r>
      <w:r w:rsidRPr="008A675B">
        <w:rPr>
          <w:rFonts w:ascii="Arial" w:eastAsia="Times New Roman" w:hAnsi="Arial" w:cs="Arial"/>
          <w:color w:val="333333"/>
          <w:sz w:val="23"/>
          <w:szCs w:val="23"/>
          <w:lang w:eastAsia="es-MX"/>
        </w:rPr>
        <w:br/>
      </w:r>
      <w:proofErr w:type="gramStart"/>
      <w:r w:rsidRPr="008A675B">
        <w:rPr>
          <w:rFonts w:ascii="Arial" w:eastAsia="Times New Roman" w:hAnsi="Arial" w:cs="Arial"/>
          <w:color w:val="333333"/>
          <w:sz w:val="23"/>
          <w:szCs w:val="23"/>
          <w:lang w:eastAsia="es-MX"/>
        </w:rPr>
        <w:t>E :</w:t>
      </w:r>
      <w:proofErr w:type="gramEnd"/>
      <w:r w:rsidRPr="008A675B">
        <w:rPr>
          <w:rFonts w:ascii="Arial" w:eastAsia="Times New Roman" w:hAnsi="Arial" w:cs="Arial"/>
          <w:color w:val="333333"/>
          <w:sz w:val="23"/>
          <w:szCs w:val="23"/>
          <w:lang w:eastAsia="es-MX"/>
        </w:rPr>
        <w:t xml:space="preserve"> Porque es E </w:t>
      </w:r>
      <w:proofErr w:type="spellStart"/>
      <w:r w:rsidRPr="008A675B">
        <w:rPr>
          <w:rFonts w:ascii="Arial" w:eastAsia="Times New Roman" w:hAnsi="Arial" w:cs="Arial"/>
          <w:color w:val="333333"/>
          <w:sz w:val="23"/>
          <w:szCs w:val="23"/>
          <w:lang w:eastAsia="es-MX"/>
        </w:rPr>
        <w:t>special</w:t>
      </w:r>
      <w:proofErr w:type="spellEnd"/>
      <w:r w:rsidRPr="008A675B">
        <w:rPr>
          <w:rFonts w:ascii="Arial" w:eastAsia="Times New Roman" w:hAnsi="Arial" w:cs="Arial"/>
          <w:color w:val="333333"/>
          <w:sz w:val="23"/>
          <w:szCs w:val="23"/>
          <w:lang w:eastAsia="es-MX"/>
        </w:rPr>
        <w:t>. Por su amor, por su entrega y por la forma en la que intenta mantener unida a toda su familia.</w:t>
      </w:r>
    </w:p>
    <w:p w:rsidR="008A675B" w:rsidRPr="008A675B" w:rsidRDefault="008A675B" w:rsidP="008A675B">
      <w:pPr>
        <w:shd w:val="clear" w:color="auto" w:fill="FFFFFF"/>
        <w:spacing w:after="300" w:line="300" w:lineRule="atLeast"/>
        <w:jc w:val="center"/>
        <w:rPr>
          <w:rFonts w:ascii="Arial" w:eastAsia="Times New Roman" w:hAnsi="Arial" w:cs="Arial"/>
          <w:color w:val="333333"/>
          <w:sz w:val="23"/>
          <w:szCs w:val="23"/>
          <w:lang w:eastAsia="es-MX"/>
        </w:rPr>
      </w:pPr>
      <w:r>
        <w:rPr>
          <w:rFonts w:ascii="Arial" w:eastAsia="Times New Roman" w:hAnsi="Arial" w:cs="Arial"/>
          <w:noProof/>
          <w:color w:val="333333"/>
          <w:sz w:val="23"/>
          <w:szCs w:val="23"/>
          <w:lang w:eastAsia="es-MX"/>
        </w:rPr>
        <w:lastRenderedPageBreak/>
        <w:drawing>
          <wp:inline distT="0" distB="0" distL="0" distR="0">
            <wp:extent cx="5718175" cy="4291330"/>
            <wp:effectExtent l="0" t="0" r="0" b="0"/>
            <wp:docPr id="97" name="Imagen 97" descr="Frases para el día de la ma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rases para el día de la madre"/>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5718175" cy="4291330"/>
                    </a:xfrm>
                    <a:prstGeom prst="rect">
                      <a:avLst/>
                    </a:prstGeom>
                    <a:noFill/>
                    <a:ln>
                      <a:noFill/>
                    </a:ln>
                  </pic:spPr>
                </pic:pic>
              </a:graphicData>
            </a:graphic>
          </wp:inline>
        </w:drawing>
      </w:r>
    </w:p>
    <w:p w:rsidR="008A675B" w:rsidRPr="008A675B" w:rsidRDefault="008A675B" w:rsidP="008A675B">
      <w:pPr>
        <w:spacing w:before="300" w:after="300" w:line="240" w:lineRule="auto"/>
        <w:rPr>
          <w:rFonts w:ascii="Times New Roman" w:eastAsia="Times New Roman" w:hAnsi="Times New Roman" w:cs="Times New Roman"/>
          <w:sz w:val="24"/>
          <w:szCs w:val="24"/>
          <w:lang w:eastAsia="es-MX"/>
        </w:rPr>
      </w:pPr>
      <w:r w:rsidRPr="008A675B">
        <w:rPr>
          <w:rFonts w:ascii="Times New Roman" w:eastAsia="Times New Roman" w:hAnsi="Times New Roman" w:cs="Times New Roman"/>
          <w:sz w:val="24"/>
          <w:szCs w:val="24"/>
          <w:lang w:eastAsia="es-MX"/>
        </w:rPr>
        <w:pict>
          <v:rect id="_x0000_i1220" style="width:577.5pt;height:.75pt" o:hrpct="0" o:hralign="center" o:hrstd="t" o:hrnoshade="t" o:hr="t" fillcolor="#333" stroked="f"/>
        </w:pict>
      </w:r>
    </w:p>
    <w:p w:rsidR="008A675B" w:rsidRPr="008A675B" w:rsidRDefault="008A675B" w:rsidP="008A675B">
      <w:pPr>
        <w:shd w:val="clear" w:color="auto" w:fill="FFFFFF"/>
        <w:spacing w:after="300" w:line="300" w:lineRule="atLeast"/>
        <w:rPr>
          <w:rFonts w:ascii="Arial" w:eastAsia="Times New Roman" w:hAnsi="Arial" w:cs="Arial"/>
          <w:color w:val="333333"/>
          <w:sz w:val="23"/>
          <w:szCs w:val="23"/>
          <w:lang w:eastAsia="es-MX"/>
        </w:rPr>
      </w:pPr>
      <w:r w:rsidRPr="008A675B">
        <w:rPr>
          <w:rFonts w:ascii="Arial" w:eastAsia="Times New Roman" w:hAnsi="Arial" w:cs="Arial"/>
          <w:color w:val="333333"/>
          <w:sz w:val="23"/>
          <w:szCs w:val="23"/>
          <w:lang w:eastAsia="es-MX"/>
        </w:rPr>
        <w:t xml:space="preserve">Mi madre encuentra la felicidad cuando yo la encuentro. Cuando yo vivo algo hermoso, lo vive a través de mi experiencia. Mi madre reza por mí, incluso cuando yo solo rezo por </w:t>
      </w:r>
      <w:proofErr w:type="spellStart"/>
      <w:r w:rsidRPr="008A675B">
        <w:rPr>
          <w:rFonts w:ascii="Arial" w:eastAsia="Times New Roman" w:hAnsi="Arial" w:cs="Arial"/>
          <w:color w:val="333333"/>
          <w:sz w:val="23"/>
          <w:szCs w:val="23"/>
          <w:lang w:eastAsia="es-MX"/>
        </w:rPr>
        <w:t>mi</w:t>
      </w:r>
      <w:proofErr w:type="spellEnd"/>
      <w:r w:rsidRPr="008A675B">
        <w:rPr>
          <w:rFonts w:ascii="Arial" w:eastAsia="Times New Roman" w:hAnsi="Arial" w:cs="Arial"/>
          <w:color w:val="333333"/>
          <w:sz w:val="23"/>
          <w:szCs w:val="23"/>
          <w:lang w:eastAsia="es-MX"/>
        </w:rPr>
        <w:t xml:space="preserve"> mismo. Mi madre me daría el mundo entero si fuese capaz. Gracias Mamá.</w:t>
      </w:r>
    </w:p>
    <w:p w:rsidR="00C66D45" w:rsidRDefault="00C66D45">
      <w:bookmarkStart w:id="0" w:name="_GoBack"/>
      <w:bookmarkEnd w:id="0"/>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w:t>
      </w:r>
      <w:r w:rsidRPr="00C66D45">
        <w:rPr>
          <w:rFonts w:ascii="Arial" w:eastAsia="Times New Roman" w:hAnsi="Arial" w:cs="Arial"/>
          <w:b/>
          <w:bCs/>
          <w:color w:val="252525"/>
          <w:sz w:val="21"/>
          <w:szCs w:val="21"/>
          <w:lang w:eastAsia="es-MX"/>
        </w:rPr>
        <w:t>Día del maestro</w:t>
      </w:r>
      <w:r w:rsidRPr="00C66D45">
        <w:rPr>
          <w:rFonts w:ascii="Arial" w:eastAsia="Times New Roman" w:hAnsi="Arial" w:cs="Arial"/>
          <w:color w:val="252525"/>
          <w:sz w:val="21"/>
          <w:szCs w:val="21"/>
          <w:lang w:eastAsia="es-MX"/>
        </w:rPr>
        <w:t> es una festividad en la que se conmemora a las personas que hacen de la enseñanza su trabajo habitual, como </w:t>
      </w:r>
      <w:hyperlink r:id="rId353" w:tooltip="Maestro" w:history="1">
        <w:r w:rsidRPr="00C66D45">
          <w:rPr>
            <w:rFonts w:ascii="Arial" w:eastAsia="Times New Roman" w:hAnsi="Arial" w:cs="Arial"/>
            <w:color w:val="0B0080"/>
            <w:sz w:val="21"/>
            <w:szCs w:val="21"/>
            <w:lang w:eastAsia="es-MX"/>
          </w:rPr>
          <w:t>maestros</w:t>
        </w:r>
      </w:hyperlink>
      <w:r w:rsidRPr="00C66D45">
        <w:rPr>
          <w:rFonts w:ascii="Arial" w:eastAsia="Times New Roman" w:hAnsi="Arial" w:cs="Arial"/>
          <w:color w:val="252525"/>
          <w:sz w:val="21"/>
          <w:szCs w:val="21"/>
          <w:lang w:eastAsia="es-MX"/>
        </w:rPr>
        <w:t> y </w:t>
      </w:r>
      <w:hyperlink r:id="rId354" w:tooltip="Profesor" w:history="1">
        <w:r w:rsidRPr="00C66D45">
          <w:rPr>
            <w:rFonts w:ascii="Arial" w:eastAsia="Times New Roman" w:hAnsi="Arial" w:cs="Arial"/>
            <w:color w:val="0B0080"/>
            <w:sz w:val="21"/>
            <w:szCs w:val="21"/>
            <w:lang w:eastAsia="es-MX"/>
          </w:rPr>
          <w:t>profesores</w:t>
        </w:r>
      </w:hyperlink>
      <w:r w:rsidRPr="00C66D45">
        <w:rPr>
          <w:rFonts w:ascii="Arial" w:eastAsia="Times New Roman" w:hAnsi="Arial" w:cs="Arial"/>
          <w:color w:val="252525"/>
          <w:sz w:val="21"/>
          <w:szCs w:val="21"/>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La fecha de esta celebración varía entre los diferentes </w:t>
      </w:r>
      <w:proofErr w:type="spellStart"/>
      <w:r w:rsidRPr="00C66D45">
        <w:rPr>
          <w:rFonts w:ascii="Arial" w:eastAsia="Times New Roman" w:hAnsi="Arial" w:cs="Arial"/>
          <w:color w:val="252525"/>
          <w:sz w:val="21"/>
          <w:szCs w:val="21"/>
          <w:lang w:eastAsia="es-MX"/>
        </w:rPr>
        <w:t>paises</w:t>
      </w:r>
      <w:proofErr w:type="spellEnd"/>
      <w:r w:rsidRPr="00C66D45">
        <w:rPr>
          <w:rFonts w:ascii="Arial" w:eastAsia="Times New Roman" w:hAnsi="Arial" w:cs="Arial"/>
          <w:color w:val="252525"/>
          <w:sz w:val="21"/>
          <w:szCs w:val="21"/>
          <w:lang w:eastAsia="es-MX"/>
        </w:rPr>
        <w:t>, si bien la </w:t>
      </w:r>
      <w:hyperlink r:id="rId355" w:tooltip="UNESCO" w:history="1">
        <w:r w:rsidRPr="00C66D45">
          <w:rPr>
            <w:rFonts w:ascii="Arial" w:eastAsia="Times New Roman" w:hAnsi="Arial" w:cs="Arial"/>
            <w:color w:val="0B0080"/>
            <w:sz w:val="21"/>
            <w:szCs w:val="21"/>
            <w:lang w:eastAsia="es-MX"/>
          </w:rPr>
          <w:t>UNESCO</w:t>
        </w:r>
      </w:hyperlink>
      <w:r w:rsidRPr="00C66D45">
        <w:rPr>
          <w:rFonts w:ascii="Arial" w:eastAsia="Times New Roman" w:hAnsi="Arial" w:cs="Arial"/>
          <w:color w:val="252525"/>
          <w:sz w:val="21"/>
          <w:szCs w:val="21"/>
          <w:lang w:eastAsia="es-MX"/>
        </w:rPr>
        <w:t> sugiere hacerlo el </w:t>
      </w:r>
      <w:hyperlink r:id="rId356" w:tooltip="Día Mundial de los Docentes" w:history="1">
        <w:r w:rsidRPr="00C66D45">
          <w:rPr>
            <w:rFonts w:ascii="Arial" w:eastAsia="Times New Roman" w:hAnsi="Arial" w:cs="Arial"/>
            <w:color w:val="0B0080"/>
            <w:sz w:val="21"/>
            <w:szCs w:val="21"/>
            <w:lang w:eastAsia="es-MX"/>
          </w:rPr>
          <w:t>5 de octubre</w:t>
        </w:r>
      </w:hyperlink>
      <w:r w:rsidRPr="00C66D45">
        <w:rPr>
          <w:rFonts w:ascii="Arial" w:eastAsia="Times New Roman" w:hAnsi="Arial" w:cs="Arial"/>
          <w:color w:val="252525"/>
          <w:sz w:val="21"/>
          <w:szCs w:val="21"/>
          <w:lang w:eastAsia="es-MX"/>
        </w:rPr>
        <w:t>, práctica que ha sido seguida por numerosas naciones.</w:t>
      </w:r>
    </w:p>
    <w:p w:rsidR="00C66D45" w:rsidRDefault="00C66D45" w:rsidP="00C66D45">
      <w:pPr>
        <w:shd w:val="clear" w:color="auto" w:fill="FFFFFF"/>
        <w:spacing w:before="120" w:after="120" w:line="336" w:lineRule="atLeast"/>
        <w:rPr>
          <w:rFonts w:ascii="Arial" w:eastAsia="Times New Roman" w:hAnsi="Arial" w:cs="Arial"/>
          <w:color w:val="252525"/>
          <w:sz w:val="21"/>
          <w:szCs w:val="21"/>
          <w:vertAlign w:val="superscript"/>
          <w:lang w:eastAsia="es-MX"/>
        </w:rPr>
      </w:pPr>
      <w:r w:rsidRPr="00C66D45">
        <w:rPr>
          <w:rFonts w:ascii="Arial" w:eastAsia="Times New Roman" w:hAnsi="Arial" w:cs="Arial"/>
          <w:color w:val="252525"/>
          <w:sz w:val="21"/>
          <w:szCs w:val="21"/>
          <w:lang w:eastAsia="es-MX"/>
        </w:rPr>
        <w:t>En 1943, la Primera Conferencia de Ministros y Directores de Educación de las Repúblicas Americanas, celebrada en </w:t>
      </w:r>
      <w:hyperlink r:id="rId357" w:tooltip="Panamá" w:history="1">
        <w:r w:rsidRPr="00C66D45">
          <w:rPr>
            <w:rFonts w:ascii="Arial" w:eastAsia="Times New Roman" w:hAnsi="Arial" w:cs="Arial"/>
            <w:color w:val="0B0080"/>
            <w:sz w:val="21"/>
            <w:szCs w:val="21"/>
            <w:lang w:eastAsia="es-MX"/>
          </w:rPr>
          <w:t>Panamá</w:t>
        </w:r>
      </w:hyperlink>
      <w:r w:rsidRPr="00C66D45">
        <w:rPr>
          <w:rFonts w:ascii="Arial" w:eastAsia="Times New Roman" w:hAnsi="Arial" w:cs="Arial"/>
          <w:color w:val="252525"/>
          <w:sz w:val="21"/>
          <w:szCs w:val="21"/>
          <w:lang w:eastAsia="es-MX"/>
        </w:rPr>
        <w:t>, propuso también una fecha unificada para todo el continente; eligiéndose el </w:t>
      </w:r>
      <w:hyperlink r:id="rId358" w:tooltip="11 de septiembre" w:history="1">
        <w:r w:rsidRPr="00C66D45">
          <w:rPr>
            <w:rFonts w:ascii="Arial" w:eastAsia="Times New Roman" w:hAnsi="Arial" w:cs="Arial"/>
            <w:color w:val="0B0080"/>
            <w:sz w:val="21"/>
            <w:szCs w:val="21"/>
            <w:lang w:eastAsia="es-MX"/>
          </w:rPr>
          <w:t>11 de septiembre</w:t>
        </w:r>
      </w:hyperlink>
      <w:r w:rsidRPr="00C66D45">
        <w:rPr>
          <w:rFonts w:ascii="Arial" w:eastAsia="Times New Roman" w:hAnsi="Arial" w:cs="Arial"/>
          <w:color w:val="252525"/>
          <w:sz w:val="21"/>
          <w:szCs w:val="21"/>
          <w:lang w:eastAsia="es-MX"/>
        </w:rPr>
        <w:t>, aniversario del fallecimiento del estadista y educador argentino </w:t>
      </w:r>
      <w:hyperlink r:id="rId359" w:tooltip="Domingo Faustino Sarmiento" w:history="1">
        <w:r w:rsidRPr="00C66D45">
          <w:rPr>
            <w:rFonts w:ascii="Arial" w:eastAsia="Times New Roman" w:hAnsi="Arial" w:cs="Arial"/>
            <w:color w:val="0B0080"/>
            <w:sz w:val="21"/>
            <w:szCs w:val="21"/>
            <w:lang w:eastAsia="es-MX"/>
          </w:rPr>
          <w:t>Domingo Faustino Sarmiento</w:t>
        </w:r>
      </w:hyperlink>
      <w:r w:rsidRPr="00C66D45">
        <w:rPr>
          <w:rFonts w:ascii="Arial" w:eastAsia="Times New Roman" w:hAnsi="Arial" w:cs="Arial"/>
          <w:color w:val="252525"/>
          <w:sz w:val="21"/>
          <w:szCs w:val="21"/>
          <w:lang w:eastAsia="es-MX"/>
        </w:rPr>
        <w:t>.</w:t>
      </w:r>
      <w:hyperlink r:id="rId360" w:anchor="cite_note-1" w:history="1">
        <w:r w:rsidRPr="00C66D45">
          <w:rPr>
            <w:rFonts w:ascii="Arial" w:eastAsia="Times New Roman" w:hAnsi="Arial" w:cs="Arial"/>
            <w:color w:val="0B0080"/>
            <w:sz w:val="21"/>
            <w:szCs w:val="21"/>
            <w:vertAlign w:val="superscript"/>
            <w:lang w:eastAsia="es-MX"/>
          </w:rPr>
          <w:t>1</w:t>
        </w:r>
      </w:hyperlink>
      <w:r w:rsidRPr="00C66D45">
        <w:rPr>
          <w:rFonts w:ascii="Arial" w:eastAsia="Times New Roman" w:hAnsi="Arial" w:cs="Arial"/>
          <w:color w:val="252525"/>
          <w:sz w:val="21"/>
          <w:szCs w:val="21"/>
          <w:lang w:eastAsia="es-MX"/>
        </w:rPr>
        <w:t> Dicha fecha ha continuado conmemorándose en la Argentina, pero se ha abandonado en el resto del continente.</w:t>
      </w:r>
      <w:hyperlink r:id="rId361" w:anchor="cite_note-2" w:history="1">
        <w:r w:rsidRPr="00C66D45">
          <w:rPr>
            <w:rFonts w:ascii="Arial" w:eastAsia="Times New Roman" w:hAnsi="Arial" w:cs="Arial"/>
            <w:color w:val="0B0080"/>
            <w:sz w:val="21"/>
            <w:szCs w:val="21"/>
            <w:vertAlign w:val="superscript"/>
            <w:lang w:eastAsia="es-MX"/>
          </w:rPr>
          <w:t>2</w:t>
        </w:r>
      </w:hyperlink>
    </w:p>
    <w:p w:rsidR="00C66D45" w:rsidRDefault="00C66D45" w:rsidP="00C66D45">
      <w:pPr>
        <w:spacing w:line="605" w:lineRule="atLeast"/>
        <w:textAlignment w:val="baseline"/>
        <w:rPr>
          <w:rFonts w:ascii="Roboto Condensed" w:hAnsi="Roboto Condensed"/>
          <w:i/>
          <w:iCs/>
          <w:color w:val="1E2323"/>
          <w:spacing w:val="6"/>
          <w:sz w:val="34"/>
          <w:szCs w:val="34"/>
        </w:rPr>
      </w:pPr>
      <w:proofErr w:type="spellStart"/>
      <w:proofErr w:type="gramStart"/>
      <w:r>
        <w:rPr>
          <w:rFonts w:ascii="Roboto Condensed" w:hAnsi="Roboto Condensed"/>
          <w:i/>
          <w:iCs/>
          <w:color w:val="1E2323"/>
          <w:spacing w:val="6"/>
          <w:sz w:val="34"/>
          <w:szCs w:val="34"/>
        </w:rPr>
        <w:lastRenderedPageBreak/>
        <w:t>na</w:t>
      </w:r>
      <w:proofErr w:type="spellEnd"/>
      <w:proofErr w:type="gramEnd"/>
      <w:r>
        <w:rPr>
          <w:rFonts w:ascii="Roboto Condensed" w:hAnsi="Roboto Condensed"/>
          <w:i/>
          <w:iCs/>
          <w:color w:val="1E2323"/>
          <w:spacing w:val="6"/>
          <w:sz w:val="34"/>
          <w:szCs w:val="34"/>
        </w:rPr>
        <w:t xml:space="preserve"> breve historia del día del maestro en México, el por qué se celebra este 15 de Mayo y fechas en que se celebra el día del maestro en otros países.</w:t>
      </w:r>
    </w:p>
    <w:p w:rsidR="00C66D45" w:rsidRDefault="00C66D45" w:rsidP="00C66D45">
      <w:pPr>
        <w:spacing w:line="240" w:lineRule="auto"/>
        <w:jc w:val="center"/>
        <w:textAlignment w:val="baseline"/>
        <w:rPr>
          <w:rFonts w:ascii="Arial" w:hAnsi="Arial" w:cs="Arial"/>
          <w:color w:val="1E2323"/>
          <w:spacing w:val="6"/>
          <w:sz w:val="26"/>
          <w:szCs w:val="26"/>
        </w:rPr>
      </w:pPr>
      <w:r>
        <w:rPr>
          <w:rFonts w:ascii="Arial" w:hAnsi="Arial" w:cs="Arial"/>
          <w:noProof/>
          <w:color w:val="41A320"/>
          <w:spacing w:val="6"/>
          <w:sz w:val="26"/>
          <w:szCs w:val="26"/>
          <w:lang w:eastAsia="es-MX"/>
        </w:rPr>
        <w:drawing>
          <wp:inline distT="0" distB="0" distL="0" distR="0">
            <wp:extent cx="7620000" cy="5022850"/>
            <wp:effectExtent l="0" t="0" r="0" b="6350"/>
            <wp:docPr id="94" name="Imagen 94" descr=" Historia del día del Maestro, conoce el por qué se celebra hoy">
              <a:hlinkClick xmlns:a="http://schemas.openxmlformats.org/drawingml/2006/main" r:id="rId362" tooltip="&quot;Breve historia del día del Maestro, conoce el por qué se celebra ho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Historia del día del Maestro, conoce el por qué se celebra hoy">
                      <a:hlinkClick r:id="rId362" tooltip="&quot;Breve historia del día del Maestro, conoce el por qué se celebra hoy&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7620000" cy="5022850"/>
                    </a:xfrm>
                    <a:prstGeom prst="rect">
                      <a:avLst/>
                    </a:prstGeom>
                    <a:noFill/>
                    <a:ln>
                      <a:noFill/>
                    </a:ln>
                  </pic:spPr>
                </pic:pic>
              </a:graphicData>
            </a:graphic>
          </wp:inline>
        </w:drawing>
      </w:r>
    </w:p>
    <w:p w:rsidR="00C66D45" w:rsidRDefault="00C66D45" w:rsidP="00C66D45">
      <w:pPr>
        <w:pStyle w:val="wp-caption-text"/>
        <w:spacing w:before="0" w:beforeAutospacing="0" w:after="0" w:afterAutospacing="0" w:line="300" w:lineRule="atLeast"/>
        <w:jc w:val="right"/>
        <w:textAlignment w:val="baseline"/>
        <w:rPr>
          <w:rFonts w:ascii="Arial" w:hAnsi="Arial" w:cs="Arial"/>
          <w:i/>
          <w:iCs/>
          <w:color w:val="999999"/>
          <w:spacing w:val="6"/>
          <w:sz w:val="18"/>
          <w:szCs w:val="18"/>
        </w:rPr>
      </w:pPr>
      <w:r>
        <w:rPr>
          <w:rFonts w:ascii="Arial" w:hAnsi="Arial" w:cs="Arial"/>
          <w:i/>
          <w:iCs/>
          <w:color w:val="999999"/>
          <w:spacing w:val="6"/>
          <w:sz w:val="18"/>
          <w:szCs w:val="18"/>
        </w:rPr>
        <w:t>Historia del día del maestro | ©</w:t>
      </w:r>
      <w:hyperlink r:id="rId364" w:tgtFrame="_blank" w:history="1">
        <w:proofErr w:type="spellStart"/>
        <w:r>
          <w:rPr>
            <w:rStyle w:val="Hipervnculo"/>
            <w:rFonts w:ascii="Arial" w:hAnsi="Arial" w:cs="Arial"/>
            <w:i/>
            <w:iCs/>
            <w:color w:val="999999"/>
            <w:spacing w:val="6"/>
            <w:sz w:val="18"/>
            <w:szCs w:val="18"/>
          </w:rPr>
          <w:t>ShutterStock</w:t>
        </w:r>
        <w:proofErr w:type="spellEnd"/>
      </w:hyperlink>
    </w:p>
    <w:p w:rsidR="00C66D45" w:rsidRDefault="00C66D45" w:rsidP="00C66D45">
      <w:pPr>
        <w:pStyle w:val="NormalWeb"/>
        <w:spacing w:before="0" w:beforeAutospacing="0" w:after="0" w:afterAutospacing="0" w:line="475" w:lineRule="atLeast"/>
        <w:textAlignment w:val="baseline"/>
        <w:rPr>
          <w:rFonts w:ascii="Arial" w:hAnsi="Arial" w:cs="Arial"/>
          <w:color w:val="1E2323"/>
          <w:spacing w:val="6"/>
          <w:sz w:val="26"/>
          <w:szCs w:val="26"/>
        </w:rPr>
      </w:pPr>
      <w:r>
        <w:rPr>
          <w:rFonts w:ascii="Arial" w:hAnsi="Arial" w:cs="Arial"/>
          <w:color w:val="1E2323"/>
          <w:spacing w:val="6"/>
          <w:sz w:val="26"/>
          <w:szCs w:val="26"/>
        </w:rPr>
        <w:t>Creo que prácticamente todos hemos tenido la presencia de un</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maestro</w:t>
      </w:r>
      <w:r>
        <w:rPr>
          <w:rStyle w:val="apple-converted-space"/>
          <w:rFonts w:ascii="Arial" w:hAnsi="Arial" w:cs="Arial"/>
          <w:color w:val="1E2323"/>
          <w:spacing w:val="6"/>
          <w:sz w:val="26"/>
          <w:szCs w:val="26"/>
        </w:rPr>
        <w:t> </w:t>
      </w:r>
      <w:r>
        <w:rPr>
          <w:rFonts w:ascii="Arial" w:hAnsi="Arial" w:cs="Arial"/>
          <w:color w:val="1E2323"/>
          <w:spacing w:val="6"/>
          <w:sz w:val="26"/>
          <w:szCs w:val="26"/>
        </w:rPr>
        <w:t xml:space="preserve">en nuestras vidas, cuando pensamos en la palabra maestro se vienen muchas cosas a la cabeza: enseñanza, escuela, aprendizaje, clases, tareas, exámenes etc. Pero no cabe duda que los maestros </w:t>
      </w:r>
      <w:proofErr w:type="gramStart"/>
      <w:r>
        <w:rPr>
          <w:rFonts w:ascii="Arial" w:hAnsi="Arial" w:cs="Arial"/>
          <w:color w:val="1E2323"/>
          <w:spacing w:val="6"/>
          <w:sz w:val="26"/>
          <w:szCs w:val="26"/>
        </w:rPr>
        <w:t>han</w:t>
      </w:r>
      <w:proofErr w:type="gramEnd"/>
      <w:r>
        <w:rPr>
          <w:rFonts w:ascii="Arial" w:hAnsi="Arial" w:cs="Arial"/>
          <w:color w:val="1E2323"/>
          <w:spacing w:val="6"/>
          <w:sz w:val="26"/>
          <w:szCs w:val="26"/>
        </w:rPr>
        <w:t xml:space="preserve"> influido enormemente en lo que somos actualmente cada uno de </w:t>
      </w:r>
      <w:r>
        <w:rPr>
          <w:rFonts w:ascii="Arial" w:hAnsi="Arial" w:cs="Arial"/>
          <w:color w:val="1E2323"/>
          <w:spacing w:val="6"/>
          <w:sz w:val="26"/>
          <w:szCs w:val="26"/>
        </w:rPr>
        <w:lastRenderedPageBreak/>
        <w:t xml:space="preserve">nosotros. Es por eso que en </w:t>
      </w:r>
      <w:proofErr w:type="spellStart"/>
      <w:r>
        <w:rPr>
          <w:rFonts w:ascii="Arial" w:hAnsi="Arial" w:cs="Arial"/>
          <w:color w:val="1E2323"/>
          <w:spacing w:val="6"/>
          <w:sz w:val="26"/>
          <w:szCs w:val="26"/>
        </w:rPr>
        <w:t>WebAdictos</w:t>
      </w:r>
      <w:proofErr w:type="spellEnd"/>
      <w:r>
        <w:rPr>
          <w:rFonts w:ascii="Arial" w:hAnsi="Arial" w:cs="Arial"/>
          <w:color w:val="1E2323"/>
          <w:spacing w:val="6"/>
          <w:sz w:val="26"/>
          <w:szCs w:val="26"/>
        </w:rPr>
        <w:t xml:space="preserve"> queremos</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conmemorar a todos los maestros</w:t>
      </w:r>
      <w:r>
        <w:rPr>
          <w:rStyle w:val="apple-converted-space"/>
          <w:rFonts w:ascii="Arial" w:hAnsi="Arial" w:cs="Arial"/>
          <w:color w:val="1E2323"/>
          <w:spacing w:val="6"/>
          <w:sz w:val="26"/>
          <w:szCs w:val="26"/>
        </w:rPr>
        <w:t> </w:t>
      </w:r>
      <w:r>
        <w:rPr>
          <w:rFonts w:ascii="Arial" w:hAnsi="Arial" w:cs="Arial"/>
          <w:color w:val="1E2323"/>
          <w:spacing w:val="6"/>
          <w:sz w:val="26"/>
          <w:szCs w:val="26"/>
        </w:rPr>
        <w:t>que hoy celebran su día con esta nota sobre la</w:t>
      </w:r>
      <w:r>
        <w:rPr>
          <w:rStyle w:val="Textoennegrita"/>
          <w:rFonts w:ascii="Arial" w:hAnsi="Arial" w:cs="Arial"/>
          <w:color w:val="1E2323"/>
          <w:spacing w:val="6"/>
          <w:sz w:val="26"/>
          <w:szCs w:val="26"/>
          <w:bdr w:val="none" w:sz="0" w:space="0" w:color="auto" w:frame="1"/>
        </w:rPr>
        <w:t> historia del día del maestro</w:t>
      </w:r>
      <w:r>
        <w:rPr>
          <w:rStyle w:val="apple-converted-space"/>
          <w:rFonts w:ascii="Arial" w:hAnsi="Arial" w:cs="Arial"/>
          <w:color w:val="1E2323"/>
          <w:spacing w:val="6"/>
          <w:sz w:val="26"/>
          <w:szCs w:val="26"/>
        </w:rPr>
        <w:t> </w:t>
      </w:r>
      <w:r>
        <w:rPr>
          <w:rFonts w:ascii="Arial" w:hAnsi="Arial" w:cs="Arial"/>
          <w:color w:val="1E2323"/>
          <w:spacing w:val="6"/>
          <w:sz w:val="26"/>
          <w:szCs w:val="26"/>
        </w:rPr>
        <w:t xml:space="preserve">y conozcan el </w:t>
      </w:r>
      <w:proofErr w:type="spellStart"/>
      <w:r>
        <w:rPr>
          <w:rFonts w:ascii="Arial" w:hAnsi="Arial" w:cs="Arial"/>
          <w:color w:val="1E2323"/>
          <w:spacing w:val="6"/>
          <w:sz w:val="26"/>
          <w:szCs w:val="26"/>
        </w:rPr>
        <w:t>porque</w:t>
      </w:r>
      <w:proofErr w:type="spellEnd"/>
      <w:r>
        <w:rPr>
          <w:rFonts w:ascii="Arial" w:hAnsi="Arial" w:cs="Arial"/>
          <w:color w:val="1E2323"/>
          <w:spacing w:val="6"/>
          <w:sz w:val="26"/>
          <w:szCs w:val="26"/>
        </w:rPr>
        <w:t xml:space="preserve"> se celebra en estas fechas.</w:t>
      </w:r>
    </w:p>
    <w:p w:rsidR="00C66D45" w:rsidRDefault="00C66D45" w:rsidP="00C66D45">
      <w:pPr>
        <w:pStyle w:val="Ttulo2"/>
        <w:spacing w:before="300" w:beforeAutospacing="0" w:after="300" w:afterAutospacing="0" w:line="792" w:lineRule="atLeast"/>
        <w:textAlignment w:val="baseline"/>
        <w:rPr>
          <w:ins w:id="1" w:author="Unknown"/>
          <w:rFonts w:ascii="Arial" w:hAnsi="Arial" w:cs="Arial"/>
          <w:color w:val="41A320"/>
          <w:spacing w:val="6"/>
          <w:sz w:val="52"/>
          <w:szCs w:val="52"/>
        </w:rPr>
      </w:pPr>
      <w:ins w:id="2" w:author="Unknown">
        <w:r>
          <w:rPr>
            <w:rFonts w:ascii="Arial" w:hAnsi="Arial" w:cs="Arial"/>
            <w:color w:val="41A320"/>
            <w:spacing w:val="6"/>
            <w:sz w:val="52"/>
            <w:szCs w:val="52"/>
          </w:rPr>
          <w:t>Historia del día del maestro</w:t>
        </w:r>
      </w:ins>
    </w:p>
    <w:p w:rsidR="00C66D45" w:rsidRDefault="00C66D45" w:rsidP="00C66D45">
      <w:pPr>
        <w:pStyle w:val="NormalWeb"/>
        <w:spacing w:before="0" w:beforeAutospacing="0" w:after="0" w:afterAutospacing="0" w:line="475" w:lineRule="atLeast"/>
        <w:textAlignment w:val="baseline"/>
        <w:rPr>
          <w:ins w:id="3" w:author="Unknown"/>
          <w:rFonts w:ascii="Arial" w:hAnsi="Arial" w:cs="Arial"/>
          <w:i/>
          <w:iCs/>
          <w:color w:val="41A320"/>
          <w:spacing w:val="6"/>
          <w:sz w:val="26"/>
          <w:szCs w:val="26"/>
        </w:rPr>
      </w:pPr>
      <w:ins w:id="4" w:author="Unknown">
        <w:r>
          <w:rPr>
            <w:rStyle w:val="tuit"/>
            <w:rFonts w:ascii="Arial" w:hAnsi="Arial" w:cs="Arial"/>
            <w:i/>
            <w:iCs/>
            <w:color w:val="41A320"/>
            <w:spacing w:val="6"/>
            <w:sz w:val="26"/>
            <w:szCs w:val="26"/>
            <w:bdr w:val="none" w:sz="0" w:space="0" w:color="auto" w:frame="1"/>
          </w:rPr>
          <w:t>Una cosa es saber y otra saber enseñar. (Cicerón, Marco Tulio)</w:t>
        </w:r>
      </w:ins>
    </w:p>
    <w:p w:rsidR="00C66D45" w:rsidRDefault="00C66D45" w:rsidP="00C66D45">
      <w:pPr>
        <w:pStyle w:val="NormalWeb"/>
        <w:spacing w:before="0" w:beforeAutospacing="0" w:after="0" w:afterAutospacing="0" w:line="475" w:lineRule="atLeast"/>
        <w:textAlignment w:val="baseline"/>
        <w:rPr>
          <w:ins w:id="5" w:author="Unknown"/>
          <w:rFonts w:ascii="Arial" w:hAnsi="Arial" w:cs="Arial"/>
          <w:color w:val="1E2323"/>
          <w:spacing w:val="6"/>
          <w:sz w:val="26"/>
          <w:szCs w:val="26"/>
        </w:rPr>
      </w:pPr>
      <w:ins w:id="6" w:author="Unknown">
        <w:r>
          <w:rPr>
            <w:rFonts w:ascii="Arial" w:hAnsi="Arial" w:cs="Arial"/>
            <w:color w:val="1E2323"/>
            <w:spacing w:val="6"/>
            <w:sz w:val="26"/>
            <w:szCs w:val="26"/>
          </w:rPr>
          <w:t>El</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día del maestro</w:t>
        </w:r>
        <w:r>
          <w:rPr>
            <w:rStyle w:val="apple-converted-space"/>
            <w:rFonts w:ascii="Arial" w:hAnsi="Arial" w:cs="Arial"/>
            <w:color w:val="1E2323"/>
            <w:spacing w:val="6"/>
            <w:sz w:val="26"/>
            <w:szCs w:val="26"/>
          </w:rPr>
          <w:t> </w:t>
        </w:r>
        <w:r>
          <w:rPr>
            <w:rFonts w:ascii="Arial" w:hAnsi="Arial" w:cs="Arial"/>
            <w:color w:val="1E2323"/>
            <w:spacing w:val="6"/>
            <w:sz w:val="26"/>
            <w:szCs w:val="26"/>
          </w:rPr>
          <w:t>es una festividad que honra la labor de los catedráticos y</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profesores mexicanos</w:t>
        </w:r>
        <w:r>
          <w:rPr>
            <w:rFonts w:ascii="Arial" w:hAnsi="Arial" w:cs="Arial"/>
            <w:color w:val="1E2323"/>
            <w:spacing w:val="6"/>
            <w:sz w:val="26"/>
            <w:szCs w:val="26"/>
          </w:rPr>
          <w:t>. En México,</w:t>
        </w:r>
        <w:r>
          <w:rPr>
            <w:rStyle w:val="Textoennegrita"/>
            <w:rFonts w:ascii="Arial" w:hAnsi="Arial" w:cs="Arial"/>
            <w:color w:val="1E2323"/>
            <w:spacing w:val="6"/>
            <w:sz w:val="26"/>
            <w:szCs w:val="26"/>
            <w:bdr w:val="none" w:sz="0" w:space="0" w:color="auto" w:frame="1"/>
          </w:rPr>
          <w:t> el día del Maestro</w:t>
        </w:r>
        <w:r>
          <w:rPr>
            <w:rStyle w:val="apple-converted-space"/>
            <w:rFonts w:ascii="Arial" w:hAnsi="Arial" w:cs="Arial"/>
            <w:color w:val="1E2323"/>
            <w:spacing w:val="6"/>
            <w:sz w:val="26"/>
            <w:szCs w:val="26"/>
          </w:rPr>
          <w:t> </w:t>
        </w:r>
        <w:r>
          <w:rPr>
            <w:rFonts w:ascii="Arial" w:hAnsi="Arial" w:cs="Arial"/>
            <w:color w:val="1E2323"/>
            <w:spacing w:val="6"/>
            <w:sz w:val="26"/>
            <w:szCs w:val="26"/>
          </w:rPr>
          <w:t>se conmemoró por primera vez en 1918 y se propuso que fuera el</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15 de Mayo</w:t>
        </w:r>
        <w:r>
          <w:rPr>
            <w:rFonts w:ascii="Arial" w:hAnsi="Arial" w:cs="Arial"/>
            <w:color w:val="1E2323"/>
            <w:spacing w:val="6"/>
            <w:sz w:val="26"/>
            <w:szCs w:val="26"/>
          </w:rPr>
          <w:t> la fecha destinada a conmemorar a todos estos profesionistas que se encargan de enseñar o guiar a los estudiantes.</w:t>
        </w:r>
      </w:ins>
    </w:p>
    <w:p w:rsidR="00C66D45" w:rsidRDefault="00C66D45" w:rsidP="00C66D45">
      <w:pPr>
        <w:pStyle w:val="NormalWeb"/>
        <w:spacing w:before="150" w:beforeAutospacing="0" w:after="150" w:afterAutospacing="0" w:line="475" w:lineRule="atLeast"/>
        <w:textAlignment w:val="baseline"/>
        <w:rPr>
          <w:ins w:id="7" w:author="Unknown"/>
          <w:rFonts w:ascii="Arial" w:hAnsi="Arial" w:cs="Arial"/>
          <w:color w:val="1E2323"/>
          <w:spacing w:val="6"/>
          <w:sz w:val="26"/>
          <w:szCs w:val="26"/>
        </w:rPr>
      </w:pPr>
      <w:ins w:id="8" w:author="Unknown">
        <w:r>
          <w:rPr>
            <w:rFonts w:ascii="Arial" w:hAnsi="Arial" w:cs="Arial"/>
            <w:color w:val="1E2323"/>
            <w:spacing w:val="6"/>
            <w:sz w:val="26"/>
            <w:szCs w:val="26"/>
          </w:rPr>
          <w:t xml:space="preserve">La propuesta pretendía que se instituyera un día en homenaje a los maestros y que fuera el 15 de mayo, fecha conmemorativa de la toma de Querétaro. Dicha iniciativa fue aprobada en 1917, y un año después se </w:t>
        </w:r>
        <w:proofErr w:type="spellStart"/>
        <w:r>
          <w:rPr>
            <w:rFonts w:ascii="Arial" w:hAnsi="Arial" w:cs="Arial"/>
            <w:color w:val="1E2323"/>
            <w:spacing w:val="6"/>
            <w:sz w:val="26"/>
            <w:szCs w:val="26"/>
          </w:rPr>
          <w:t>celebro</w:t>
        </w:r>
        <w:proofErr w:type="spellEnd"/>
        <w:r>
          <w:rPr>
            <w:rFonts w:ascii="Arial" w:hAnsi="Arial" w:cs="Arial"/>
            <w:color w:val="1E2323"/>
            <w:spacing w:val="6"/>
            <w:sz w:val="26"/>
            <w:szCs w:val="26"/>
          </w:rPr>
          <w:t xml:space="preserve"> por primera vez está fecha.</w:t>
        </w:r>
      </w:ins>
    </w:p>
    <w:p w:rsidR="00C66D45" w:rsidRDefault="00C66D45" w:rsidP="00C66D45">
      <w:pPr>
        <w:pStyle w:val="NormalWeb"/>
        <w:spacing w:before="0" w:beforeAutospacing="0" w:after="0" w:afterAutospacing="0" w:line="475" w:lineRule="atLeast"/>
        <w:textAlignment w:val="baseline"/>
        <w:rPr>
          <w:ins w:id="9" w:author="Unknown"/>
          <w:rFonts w:ascii="Arial" w:hAnsi="Arial" w:cs="Arial"/>
          <w:color w:val="1E2323"/>
          <w:spacing w:val="6"/>
          <w:sz w:val="26"/>
          <w:szCs w:val="26"/>
        </w:rPr>
      </w:pPr>
      <w:ins w:id="10" w:author="Unknown">
        <w:r>
          <w:rPr>
            <w:rStyle w:val="Textoennegrita"/>
            <w:rFonts w:ascii="Arial" w:hAnsi="Arial" w:cs="Arial"/>
            <w:color w:val="1E2323"/>
            <w:spacing w:val="6"/>
            <w:sz w:val="26"/>
            <w:szCs w:val="26"/>
            <w:bdr w:val="none" w:sz="0" w:space="0" w:color="auto" w:frame="1"/>
          </w:rPr>
          <w:t>Recomendado: </w:t>
        </w:r>
        <w:r>
          <w:rPr>
            <w:rStyle w:val="Textoennegrita"/>
            <w:rFonts w:ascii="Arial" w:hAnsi="Arial" w:cs="Arial"/>
            <w:color w:val="1E2323"/>
            <w:spacing w:val="6"/>
            <w:sz w:val="26"/>
            <w:szCs w:val="26"/>
            <w:bdr w:val="none" w:sz="0" w:space="0" w:color="auto" w:frame="1"/>
          </w:rPr>
          <w:fldChar w:fldCharType="begin"/>
        </w:r>
        <w:r>
          <w:rPr>
            <w:rStyle w:val="Textoennegrita"/>
            <w:rFonts w:ascii="Arial" w:hAnsi="Arial" w:cs="Arial"/>
            <w:color w:val="1E2323"/>
            <w:spacing w:val="6"/>
            <w:sz w:val="26"/>
            <w:szCs w:val="26"/>
            <w:bdr w:val="none" w:sz="0" w:space="0" w:color="auto" w:frame="1"/>
          </w:rPr>
          <w:instrText xml:space="preserve"> HYPERLINK "http://webadictos.com/2014/05/14/frases-del-dia-del-maestro/" \o "Frases del día del maestro, para alentar a los maestros en su día" </w:instrText>
        </w:r>
        <w:r>
          <w:rPr>
            <w:rStyle w:val="Textoennegrita"/>
            <w:rFonts w:ascii="Arial" w:hAnsi="Arial" w:cs="Arial"/>
            <w:color w:val="1E2323"/>
            <w:spacing w:val="6"/>
            <w:sz w:val="26"/>
            <w:szCs w:val="26"/>
            <w:bdr w:val="none" w:sz="0" w:space="0" w:color="auto" w:frame="1"/>
          </w:rPr>
          <w:fldChar w:fldCharType="separate"/>
        </w:r>
        <w:r>
          <w:rPr>
            <w:rStyle w:val="Hipervnculo"/>
            <w:rFonts w:ascii="Arial" w:hAnsi="Arial" w:cs="Arial"/>
            <w:b/>
            <w:bCs/>
            <w:color w:val="41A320"/>
            <w:spacing w:val="6"/>
            <w:sz w:val="26"/>
            <w:szCs w:val="26"/>
            <w:bdr w:val="none" w:sz="0" w:space="0" w:color="auto" w:frame="1"/>
          </w:rPr>
          <w:t>Frases del día del maestro para alentarlos en su día</w:t>
        </w:r>
        <w:r>
          <w:rPr>
            <w:rStyle w:val="Textoennegrita"/>
            <w:rFonts w:ascii="Arial" w:hAnsi="Arial" w:cs="Arial"/>
            <w:color w:val="1E2323"/>
            <w:spacing w:val="6"/>
            <w:sz w:val="26"/>
            <w:szCs w:val="26"/>
            <w:bdr w:val="none" w:sz="0" w:space="0" w:color="auto" w:frame="1"/>
          </w:rPr>
          <w:fldChar w:fldCharType="end"/>
        </w:r>
      </w:ins>
    </w:p>
    <w:p w:rsidR="00C66D45" w:rsidRDefault="00C66D45" w:rsidP="00C66D45">
      <w:pPr>
        <w:pStyle w:val="NormalWeb"/>
        <w:spacing w:before="0" w:beforeAutospacing="0" w:after="0" w:afterAutospacing="0" w:line="475" w:lineRule="atLeast"/>
        <w:textAlignment w:val="baseline"/>
        <w:rPr>
          <w:ins w:id="11" w:author="Unknown"/>
          <w:rFonts w:ascii="Arial" w:hAnsi="Arial" w:cs="Arial"/>
          <w:color w:val="1E2323"/>
          <w:spacing w:val="6"/>
          <w:sz w:val="26"/>
          <w:szCs w:val="26"/>
        </w:rPr>
      </w:pPr>
      <w:ins w:id="12" w:author="Unknown">
        <w:r>
          <w:rPr>
            <w:rFonts w:ascii="Arial" w:hAnsi="Arial" w:cs="Arial"/>
            <w:color w:val="1E2323"/>
            <w:spacing w:val="6"/>
            <w:sz w:val="26"/>
            <w:szCs w:val="26"/>
          </w:rPr>
          <w:t>También coincide con un personaje central en la historia de la educación religiosa:</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San Juan Bautista de La Salle</w:t>
        </w:r>
        <w:r>
          <w:rPr>
            <w:rFonts w:ascii="Arial" w:hAnsi="Arial" w:cs="Arial"/>
            <w:color w:val="1E2323"/>
            <w:spacing w:val="6"/>
            <w:sz w:val="26"/>
            <w:szCs w:val="26"/>
          </w:rPr>
          <w:t>, quien fue un sacerdote y pedagogo francés innovador, que consagró su vida a formar maestros destinados a la educación de hijos de artesanos y de niños pobres de la época y el 15 de mayo de 1950, fue declarado patrono especial de todos los educadores de la infancia y de la juventud y Patrono universal de los educadores por el papa Pío XII (1876-1958).</w:t>
        </w:r>
      </w:ins>
    </w:p>
    <w:p w:rsidR="00C66D45" w:rsidRDefault="00C66D45" w:rsidP="00C66D45">
      <w:pPr>
        <w:pStyle w:val="NormalWeb"/>
        <w:spacing w:before="0" w:beforeAutospacing="0" w:after="0" w:afterAutospacing="0" w:line="475" w:lineRule="atLeast"/>
        <w:textAlignment w:val="baseline"/>
        <w:rPr>
          <w:ins w:id="13" w:author="Unknown"/>
          <w:rFonts w:ascii="Arial" w:hAnsi="Arial" w:cs="Arial"/>
          <w:color w:val="1E2323"/>
          <w:spacing w:val="6"/>
          <w:sz w:val="26"/>
          <w:szCs w:val="26"/>
        </w:rPr>
      </w:pPr>
      <w:ins w:id="14" w:author="Unknown">
        <w:r>
          <w:rPr>
            <w:rFonts w:ascii="Arial" w:hAnsi="Arial" w:cs="Arial"/>
            <w:color w:val="1E2323"/>
            <w:spacing w:val="6"/>
            <w:sz w:val="26"/>
            <w:szCs w:val="26"/>
          </w:rPr>
          <w:lastRenderedPageBreak/>
          <w:t>Por otra parte, también existe un</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día mundial del maestro</w:t>
        </w:r>
        <w:r>
          <w:rPr>
            <w:rStyle w:val="apple-converted-space"/>
            <w:rFonts w:ascii="Arial" w:hAnsi="Arial" w:cs="Arial"/>
            <w:color w:val="1E2323"/>
            <w:spacing w:val="6"/>
            <w:sz w:val="26"/>
            <w:szCs w:val="26"/>
          </w:rPr>
          <w:t> </w:t>
        </w:r>
        <w:r>
          <w:rPr>
            <w:rFonts w:ascii="Arial" w:hAnsi="Arial" w:cs="Arial"/>
            <w:color w:val="1E2323"/>
            <w:spacing w:val="6"/>
            <w:sz w:val="26"/>
            <w:szCs w:val="26"/>
          </w:rPr>
          <w:t>o</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día mundial de los docentes</w:t>
        </w:r>
        <w:r>
          <w:rPr>
            <w:rFonts w:ascii="Arial" w:hAnsi="Arial" w:cs="Arial"/>
            <w:color w:val="1E2323"/>
            <w:spacing w:val="6"/>
            <w:sz w:val="26"/>
            <w:szCs w:val="26"/>
          </w:rPr>
          <w:t>, el cual se celebra anualmente el 5 de octubre desde 1994, establecido por la</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UNESCO</w:t>
        </w:r>
        <w:r>
          <w:rPr>
            <w:rFonts w:ascii="Arial" w:hAnsi="Arial" w:cs="Arial"/>
            <w:color w:val="1E2323"/>
            <w:spacing w:val="6"/>
            <w:sz w:val="26"/>
            <w:szCs w:val="26"/>
          </w:rPr>
          <w:t>.</w:t>
        </w:r>
      </w:ins>
    </w:p>
    <w:p w:rsidR="00C66D45" w:rsidRDefault="00C66D45" w:rsidP="00C66D45">
      <w:pPr>
        <w:pStyle w:val="Ttulo2"/>
        <w:spacing w:before="300" w:beforeAutospacing="0" w:after="300" w:afterAutospacing="0" w:line="792" w:lineRule="atLeast"/>
        <w:textAlignment w:val="baseline"/>
        <w:rPr>
          <w:ins w:id="15" w:author="Unknown"/>
          <w:rFonts w:ascii="Arial" w:hAnsi="Arial" w:cs="Arial"/>
          <w:color w:val="41A320"/>
          <w:spacing w:val="6"/>
          <w:sz w:val="52"/>
          <w:szCs w:val="52"/>
        </w:rPr>
      </w:pPr>
      <w:ins w:id="16" w:author="Unknown">
        <w:r>
          <w:rPr>
            <w:rFonts w:ascii="Arial" w:hAnsi="Arial" w:cs="Arial"/>
            <w:color w:val="41A320"/>
            <w:spacing w:val="6"/>
            <w:sz w:val="52"/>
            <w:szCs w:val="52"/>
          </w:rPr>
          <w:t>Fechas de celebración del día del maestro en el mundo</w:t>
        </w:r>
      </w:ins>
    </w:p>
    <w:p w:rsidR="00C66D45" w:rsidRDefault="00C66D45" w:rsidP="00C66D45">
      <w:pPr>
        <w:pStyle w:val="NormalWeb"/>
        <w:spacing w:before="0" w:beforeAutospacing="0" w:after="0" w:afterAutospacing="0" w:line="475" w:lineRule="atLeast"/>
        <w:textAlignment w:val="baseline"/>
        <w:rPr>
          <w:ins w:id="17" w:author="Unknown"/>
          <w:rFonts w:ascii="Arial" w:hAnsi="Arial" w:cs="Arial"/>
          <w:color w:val="1E2323"/>
          <w:spacing w:val="6"/>
          <w:sz w:val="26"/>
          <w:szCs w:val="26"/>
        </w:rPr>
      </w:pPr>
      <w:ins w:id="18" w:author="Unknown">
        <w:r>
          <w:rPr>
            <w:rFonts w:ascii="Arial" w:hAnsi="Arial" w:cs="Arial"/>
            <w:color w:val="1E2323"/>
            <w:spacing w:val="6"/>
            <w:sz w:val="26"/>
            <w:szCs w:val="26"/>
          </w:rPr>
          <w:t>Y como sucede con la mayoría de las celebraciones, en cada país, se celebra o conmemora el día del maestro, del</w:t>
        </w:r>
        <w:r>
          <w:rPr>
            <w:rStyle w:val="apple-converted-space"/>
            <w:rFonts w:ascii="Arial" w:hAnsi="Arial" w:cs="Arial"/>
            <w:color w:val="1E2323"/>
            <w:spacing w:val="6"/>
            <w:sz w:val="26"/>
            <w:szCs w:val="26"/>
          </w:rPr>
          <w:t> </w:t>
        </w:r>
        <w:r>
          <w:rPr>
            <w:rStyle w:val="Textoennegrita"/>
            <w:rFonts w:ascii="Arial" w:hAnsi="Arial" w:cs="Arial"/>
            <w:color w:val="1E2323"/>
            <w:spacing w:val="6"/>
            <w:sz w:val="26"/>
            <w:szCs w:val="26"/>
            <w:bdr w:val="none" w:sz="0" w:space="0" w:color="auto" w:frame="1"/>
          </w:rPr>
          <w:t>profesor</w:t>
        </w:r>
        <w:r>
          <w:rPr>
            <w:rStyle w:val="apple-converted-space"/>
            <w:rFonts w:ascii="Arial" w:hAnsi="Arial" w:cs="Arial"/>
            <w:color w:val="1E2323"/>
            <w:spacing w:val="6"/>
            <w:sz w:val="26"/>
            <w:szCs w:val="26"/>
          </w:rPr>
          <w:t> </w:t>
        </w:r>
        <w:r>
          <w:rPr>
            <w:rFonts w:ascii="Arial" w:hAnsi="Arial" w:cs="Arial"/>
            <w:color w:val="1E2323"/>
            <w:spacing w:val="6"/>
            <w:sz w:val="26"/>
            <w:szCs w:val="26"/>
          </w:rPr>
          <w:t>o del educador en diversas fechas; por ejemplo:</w:t>
        </w:r>
      </w:ins>
    </w:p>
    <w:p w:rsidR="00C66D45" w:rsidRDefault="00C66D45" w:rsidP="00C66D45">
      <w:pPr>
        <w:pStyle w:val="NormalWeb"/>
        <w:spacing w:before="0" w:beforeAutospacing="0" w:after="0" w:afterAutospacing="0" w:line="475" w:lineRule="atLeast"/>
        <w:textAlignment w:val="baseline"/>
        <w:rPr>
          <w:ins w:id="19" w:author="Unknown"/>
          <w:rFonts w:ascii="Arial" w:hAnsi="Arial" w:cs="Arial"/>
          <w:i/>
          <w:iCs/>
          <w:color w:val="666666"/>
          <w:spacing w:val="6"/>
          <w:sz w:val="26"/>
          <w:szCs w:val="26"/>
        </w:rPr>
      </w:pPr>
      <w:ins w:id="20" w:author="Unknown">
        <w:r>
          <w:rPr>
            <w:rStyle w:val="Textoennegrita"/>
            <w:rFonts w:ascii="Arial" w:hAnsi="Arial" w:cs="Arial"/>
            <w:i/>
            <w:iCs/>
            <w:color w:val="666666"/>
            <w:spacing w:val="6"/>
            <w:sz w:val="26"/>
            <w:szCs w:val="26"/>
            <w:bdr w:val="none" w:sz="0" w:space="0" w:color="auto" w:frame="1"/>
          </w:rPr>
          <w:t>Argentina</w:t>
        </w:r>
        <w:r>
          <w:rPr>
            <w:rFonts w:ascii="Arial" w:hAnsi="Arial" w:cs="Arial"/>
            <w:i/>
            <w:iCs/>
            <w:color w:val="666666"/>
            <w:spacing w:val="6"/>
            <w:sz w:val="26"/>
            <w:szCs w:val="26"/>
          </w:rPr>
          <w:t>: 11 de septiembre (fallecimiento de Domingo Faustino Sarmiento),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Bolivia</w:t>
        </w:r>
        <w:r>
          <w:rPr>
            <w:rFonts w:ascii="Arial" w:hAnsi="Arial" w:cs="Arial"/>
            <w:i/>
            <w:iCs/>
            <w:color w:val="666666"/>
            <w:spacing w:val="6"/>
            <w:sz w:val="26"/>
            <w:szCs w:val="26"/>
          </w:rPr>
          <w:t xml:space="preserve">: 6 de junio (fundación de la primera Escuela de Maestros en Sucre y nacimiento de Modesto </w:t>
        </w:r>
        <w:proofErr w:type="spellStart"/>
        <w:r>
          <w:rPr>
            <w:rFonts w:ascii="Arial" w:hAnsi="Arial" w:cs="Arial"/>
            <w:i/>
            <w:iCs/>
            <w:color w:val="666666"/>
            <w:spacing w:val="6"/>
            <w:sz w:val="26"/>
            <w:szCs w:val="26"/>
          </w:rPr>
          <w:t>Omiste</w:t>
        </w:r>
        <w:proofErr w:type="spellEnd"/>
        <w:r>
          <w:rPr>
            <w:rFonts w:ascii="Arial" w:hAnsi="Arial" w:cs="Arial"/>
            <w:i/>
            <w:iCs/>
            <w:color w:val="666666"/>
            <w:spacing w:val="6"/>
            <w:sz w:val="26"/>
            <w:szCs w:val="26"/>
          </w:rPr>
          <w:t xml:space="preserve"> Tinajeros),</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Brasil</w:t>
        </w:r>
        <w:r>
          <w:rPr>
            <w:rStyle w:val="apple-converted-space"/>
            <w:rFonts w:ascii="Arial" w:hAnsi="Arial" w:cs="Arial"/>
            <w:i/>
            <w:iCs/>
            <w:color w:val="666666"/>
            <w:spacing w:val="6"/>
            <w:sz w:val="26"/>
            <w:szCs w:val="26"/>
          </w:rPr>
          <w:t> </w:t>
        </w:r>
        <w:r>
          <w:rPr>
            <w:rFonts w:ascii="Arial" w:hAnsi="Arial" w:cs="Arial"/>
            <w:i/>
            <w:iCs/>
            <w:color w:val="666666"/>
            <w:spacing w:val="6"/>
            <w:sz w:val="26"/>
            <w:szCs w:val="26"/>
          </w:rPr>
          <w:t xml:space="preserve">(Día do </w:t>
        </w:r>
        <w:proofErr w:type="spellStart"/>
        <w:r>
          <w:rPr>
            <w:rFonts w:ascii="Arial" w:hAnsi="Arial" w:cs="Arial"/>
            <w:i/>
            <w:iCs/>
            <w:color w:val="666666"/>
            <w:spacing w:val="6"/>
            <w:sz w:val="26"/>
            <w:szCs w:val="26"/>
          </w:rPr>
          <w:t>Professor</w:t>
        </w:r>
        <w:proofErr w:type="spellEnd"/>
        <w:r>
          <w:rPr>
            <w:rFonts w:ascii="Arial" w:hAnsi="Arial" w:cs="Arial"/>
            <w:i/>
            <w:iCs/>
            <w:color w:val="666666"/>
            <w:spacing w:val="6"/>
            <w:sz w:val="26"/>
            <w:szCs w:val="26"/>
          </w:rPr>
          <w:t>): 15 de octubre (el emperador Pedro I firmó la ley que crea escuelas de primeras letras en todas las ciudades, villas y lugares populares),</w:t>
        </w:r>
        <w:r>
          <w:rPr>
            <w:rStyle w:val="Textoennegrita"/>
            <w:rFonts w:ascii="Arial" w:hAnsi="Arial" w:cs="Arial"/>
            <w:i/>
            <w:iCs/>
            <w:color w:val="666666"/>
            <w:spacing w:val="6"/>
            <w:sz w:val="26"/>
            <w:szCs w:val="26"/>
            <w:bdr w:val="none" w:sz="0" w:space="0" w:color="auto" w:frame="1"/>
          </w:rPr>
          <w:t>Canadá</w:t>
        </w:r>
        <w:r>
          <w:rPr>
            <w:rFonts w:ascii="Arial" w:hAnsi="Arial" w:cs="Arial"/>
            <w:i/>
            <w:iCs/>
            <w:color w:val="666666"/>
            <w:spacing w:val="6"/>
            <w:sz w:val="26"/>
            <w:szCs w:val="26"/>
          </w:rPr>
          <w:t>: 5 de octubre (Día Mundial del Maestro),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Chile</w:t>
        </w:r>
        <w:r>
          <w:rPr>
            <w:rStyle w:val="apple-converted-space"/>
            <w:rFonts w:ascii="Arial" w:hAnsi="Arial" w:cs="Arial"/>
            <w:i/>
            <w:iCs/>
            <w:color w:val="666666"/>
            <w:spacing w:val="6"/>
            <w:sz w:val="26"/>
            <w:szCs w:val="26"/>
          </w:rPr>
          <w:t> </w:t>
        </w:r>
        <w:r>
          <w:rPr>
            <w:rFonts w:ascii="Arial" w:hAnsi="Arial" w:cs="Arial"/>
            <w:i/>
            <w:iCs/>
            <w:color w:val="666666"/>
            <w:spacing w:val="6"/>
            <w:sz w:val="26"/>
            <w:szCs w:val="26"/>
          </w:rPr>
          <w:t>(como Día del Profesor): 16 de octubre (fundación del Colegio de Profesores),</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Colombia</w:t>
        </w:r>
        <w:r>
          <w:rPr>
            <w:rFonts w:ascii="Arial" w:hAnsi="Arial" w:cs="Arial"/>
            <w:i/>
            <w:iCs/>
            <w:color w:val="666666"/>
            <w:spacing w:val="6"/>
            <w:sz w:val="26"/>
            <w:szCs w:val="26"/>
          </w:rPr>
          <w:t xml:space="preserve">: 15 de mayo (el papa Pío XII proclamó a san Juan Bautista de La Salle «patrono celestial de todos los </w:t>
        </w:r>
        <w:proofErr w:type="spellStart"/>
        <w:r>
          <w:rPr>
            <w:rFonts w:ascii="Arial" w:hAnsi="Arial" w:cs="Arial"/>
            <w:i/>
            <w:iCs/>
            <w:color w:val="666666"/>
            <w:spacing w:val="6"/>
            <w:sz w:val="26"/>
            <w:szCs w:val="26"/>
          </w:rPr>
          <w:t>educadores»,</w:t>
        </w:r>
        <w:r>
          <w:rPr>
            <w:rStyle w:val="Textoennegrita"/>
            <w:rFonts w:ascii="Arial" w:hAnsi="Arial" w:cs="Arial"/>
            <w:i/>
            <w:iCs/>
            <w:color w:val="666666"/>
            <w:spacing w:val="6"/>
            <w:sz w:val="26"/>
            <w:szCs w:val="26"/>
            <w:bdr w:val="none" w:sz="0" w:space="0" w:color="auto" w:frame="1"/>
          </w:rPr>
          <w:t>Costa</w:t>
        </w:r>
        <w:proofErr w:type="spellEnd"/>
        <w:r>
          <w:rPr>
            <w:rStyle w:val="Textoennegrita"/>
            <w:rFonts w:ascii="Arial" w:hAnsi="Arial" w:cs="Arial"/>
            <w:i/>
            <w:iCs/>
            <w:color w:val="666666"/>
            <w:spacing w:val="6"/>
            <w:sz w:val="26"/>
            <w:szCs w:val="26"/>
            <w:bdr w:val="none" w:sz="0" w:space="0" w:color="auto" w:frame="1"/>
          </w:rPr>
          <w:t xml:space="preserve"> Rica</w:t>
        </w:r>
        <w:r>
          <w:rPr>
            <w:rFonts w:ascii="Arial" w:hAnsi="Arial" w:cs="Arial"/>
            <w:i/>
            <w:iCs/>
            <w:color w:val="666666"/>
            <w:spacing w:val="6"/>
            <w:sz w:val="26"/>
            <w:szCs w:val="26"/>
          </w:rPr>
          <w:t>: 22 de noviembre (onomástico de Mauro Fernández Acuña), .</w:t>
        </w:r>
        <w:r>
          <w:rPr>
            <w:rStyle w:val="Textoennegrita"/>
            <w:rFonts w:ascii="Arial" w:hAnsi="Arial" w:cs="Arial"/>
            <w:i/>
            <w:iCs/>
            <w:color w:val="666666"/>
            <w:spacing w:val="6"/>
            <w:sz w:val="26"/>
            <w:szCs w:val="26"/>
            <w:bdr w:val="none" w:sz="0" w:space="0" w:color="auto" w:frame="1"/>
          </w:rPr>
          <w:t>Cuba</w:t>
        </w:r>
        <w:r>
          <w:rPr>
            <w:rFonts w:ascii="Arial" w:hAnsi="Arial" w:cs="Arial"/>
            <w:i/>
            <w:iCs/>
            <w:color w:val="666666"/>
            <w:spacing w:val="6"/>
            <w:sz w:val="26"/>
            <w:szCs w:val="26"/>
          </w:rPr>
          <w:t>: 22 de diciembre (Cuba se declara «territorio libre de analfabetismo»),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Ecuador</w:t>
        </w:r>
        <w:r>
          <w:rPr>
            <w:rFonts w:ascii="Arial" w:hAnsi="Arial" w:cs="Arial"/>
            <w:i/>
            <w:iCs/>
            <w:color w:val="666666"/>
            <w:spacing w:val="6"/>
            <w:sz w:val="26"/>
            <w:szCs w:val="26"/>
          </w:rPr>
          <w:t>: 13 de abril (nacimiento de Juan Montalvo Fiallos y fallecimiento de Luis Felipe Borja Pérez (padre)),</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El Salvador</w:t>
        </w:r>
        <w:r>
          <w:rPr>
            <w:rFonts w:ascii="Arial" w:hAnsi="Arial" w:cs="Arial"/>
            <w:i/>
            <w:iCs/>
            <w:color w:val="666666"/>
            <w:spacing w:val="6"/>
            <w:sz w:val="26"/>
            <w:szCs w:val="26"/>
          </w:rPr>
          <w:t>: 22 de junio,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EE. UU.</w:t>
        </w:r>
        <w:r>
          <w:rPr>
            <w:rFonts w:ascii="Arial" w:hAnsi="Arial" w:cs="Arial"/>
            <w:i/>
            <w:iCs/>
            <w:color w:val="666666"/>
            <w:spacing w:val="6"/>
            <w:sz w:val="26"/>
            <w:szCs w:val="26"/>
          </w:rPr>
          <w:t>: primer martes de mayo,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Guatemala</w:t>
        </w:r>
        <w:r>
          <w:rPr>
            <w:rFonts w:ascii="Arial" w:hAnsi="Arial" w:cs="Arial"/>
            <w:i/>
            <w:iCs/>
            <w:color w:val="666666"/>
            <w:spacing w:val="6"/>
            <w:sz w:val="26"/>
            <w:szCs w:val="26"/>
          </w:rPr>
          <w:t xml:space="preserve">: 25 de junio (de 1944, la maestra María Chinchilla muere por las acciones violentas del gobierno dictatorial de Jorge Ubico para reprimir una </w:t>
        </w:r>
        <w:r>
          <w:rPr>
            <w:rFonts w:ascii="Arial" w:hAnsi="Arial" w:cs="Arial"/>
            <w:i/>
            <w:iCs/>
            <w:color w:val="666666"/>
            <w:spacing w:val="6"/>
            <w:sz w:val="26"/>
            <w:szCs w:val="26"/>
          </w:rPr>
          <w:lastRenderedPageBreak/>
          <w:t>manifestación de protesta),</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Honduras</w:t>
        </w:r>
        <w:r>
          <w:rPr>
            <w:rFonts w:ascii="Arial" w:hAnsi="Arial" w:cs="Arial"/>
            <w:i/>
            <w:iCs/>
            <w:color w:val="666666"/>
            <w:spacing w:val="6"/>
            <w:sz w:val="26"/>
            <w:szCs w:val="26"/>
          </w:rPr>
          <w:t>: 17 de septiembre (homenaje a José Trinidad Reyes),</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México</w:t>
        </w:r>
        <w:r>
          <w:rPr>
            <w:rFonts w:ascii="Arial" w:hAnsi="Arial" w:cs="Arial"/>
            <w:i/>
            <w:iCs/>
            <w:color w:val="666666"/>
            <w:spacing w:val="6"/>
            <w:sz w:val="26"/>
            <w:szCs w:val="26"/>
          </w:rPr>
          <w:t>: 15 de mayo (conmemoración de la Toma de Querétaro),</w:t>
        </w:r>
        <w:r>
          <w:rPr>
            <w:rStyle w:val="Textoennegrita"/>
            <w:rFonts w:ascii="Arial" w:hAnsi="Arial" w:cs="Arial"/>
            <w:i/>
            <w:iCs/>
            <w:color w:val="666666"/>
            <w:spacing w:val="6"/>
            <w:sz w:val="26"/>
            <w:szCs w:val="26"/>
            <w:bdr w:val="none" w:sz="0" w:space="0" w:color="auto" w:frame="1"/>
          </w:rPr>
          <w:t>Nicaragua</w:t>
        </w:r>
        <w:r>
          <w:rPr>
            <w:rFonts w:ascii="Arial" w:hAnsi="Arial" w:cs="Arial"/>
            <w:i/>
            <w:iCs/>
            <w:color w:val="666666"/>
            <w:spacing w:val="6"/>
            <w:sz w:val="26"/>
            <w:szCs w:val="26"/>
          </w:rPr>
          <w:t xml:space="preserve">: 29 de junio (en honor a la gesta heroica del Maestro </w:t>
        </w:r>
        <w:proofErr w:type="spellStart"/>
        <w:r>
          <w:rPr>
            <w:rFonts w:ascii="Arial" w:hAnsi="Arial" w:cs="Arial"/>
            <w:i/>
            <w:iCs/>
            <w:color w:val="666666"/>
            <w:spacing w:val="6"/>
            <w:sz w:val="26"/>
            <w:szCs w:val="26"/>
          </w:rPr>
          <w:t>Enmanuel</w:t>
        </w:r>
        <w:proofErr w:type="spellEnd"/>
        <w:r>
          <w:rPr>
            <w:rFonts w:ascii="Arial" w:hAnsi="Arial" w:cs="Arial"/>
            <w:i/>
            <w:iCs/>
            <w:color w:val="666666"/>
            <w:spacing w:val="6"/>
            <w:sz w:val="26"/>
            <w:szCs w:val="26"/>
          </w:rPr>
          <w:t xml:space="preserve"> </w:t>
        </w:r>
        <w:proofErr w:type="spellStart"/>
        <w:r>
          <w:rPr>
            <w:rFonts w:ascii="Arial" w:hAnsi="Arial" w:cs="Arial"/>
            <w:i/>
            <w:iCs/>
            <w:color w:val="666666"/>
            <w:spacing w:val="6"/>
            <w:sz w:val="26"/>
            <w:szCs w:val="26"/>
          </w:rPr>
          <w:t>Mongalo</w:t>
        </w:r>
        <w:proofErr w:type="spellEnd"/>
        <w:r>
          <w:rPr>
            <w:rFonts w:ascii="Arial" w:hAnsi="Arial" w:cs="Arial"/>
            <w:i/>
            <w:iCs/>
            <w:color w:val="666666"/>
            <w:spacing w:val="6"/>
            <w:sz w:val="26"/>
            <w:szCs w:val="26"/>
          </w:rPr>
          <w:t xml:space="preserve"> y Rubio durante la Batalla de Rivas en la Guerra Nacional de Nicaragua),</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Panamá</w:t>
        </w:r>
        <w:r>
          <w:rPr>
            <w:rFonts w:ascii="Arial" w:hAnsi="Arial" w:cs="Arial"/>
            <w:i/>
            <w:iCs/>
            <w:color w:val="666666"/>
            <w:spacing w:val="6"/>
            <w:sz w:val="26"/>
            <w:szCs w:val="26"/>
          </w:rPr>
          <w:t>: 1 de diciembre (nacimiento de Manuel José Hurtado),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Paraguay</w:t>
        </w:r>
        <w:r>
          <w:rPr>
            <w:rFonts w:ascii="Arial" w:hAnsi="Arial" w:cs="Arial"/>
            <w:i/>
            <w:iCs/>
            <w:color w:val="666666"/>
            <w:spacing w:val="6"/>
            <w:sz w:val="26"/>
            <w:szCs w:val="26"/>
          </w:rPr>
          <w:t xml:space="preserve">: 30 de abril (durante el Congreso de Educadores (1915) se resolvió establecer como el Día del Maestro en vísperas del día del trabajador de la cultura) y nacimiento de San Juan Bautista de La </w:t>
        </w:r>
        <w:proofErr w:type="spellStart"/>
        <w:r>
          <w:rPr>
            <w:rFonts w:ascii="Arial" w:hAnsi="Arial" w:cs="Arial"/>
            <w:i/>
            <w:iCs/>
            <w:color w:val="666666"/>
            <w:spacing w:val="6"/>
            <w:sz w:val="26"/>
            <w:szCs w:val="26"/>
          </w:rPr>
          <w:t>salle</w:t>
        </w:r>
        <w:proofErr w:type="spellEnd"/>
        <w:r>
          <w:rPr>
            <w:rFonts w:ascii="Arial" w:hAnsi="Arial" w:cs="Arial"/>
            <w:i/>
            <w:iCs/>
            <w:color w:val="666666"/>
            <w:spacing w:val="6"/>
            <w:sz w:val="26"/>
            <w:szCs w:val="26"/>
          </w:rPr>
          <w:t xml:space="preserve"> patrono de los educadores,</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Perú</w:t>
        </w:r>
        <w:r>
          <w:rPr>
            <w:rFonts w:ascii="Arial" w:hAnsi="Arial" w:cs="Arial"/>
            <w:i/>
            <w:iCs/>
            <w:color w:val="666666"/>
            <w:spacing w:val="6"/>
            <w:sz w:val="26"/>
            <w:szCs w:val="26"/>
          </w:rPr>
          <w:t>: 6 de julio (fundación de la primera Escuela Normal de [Varones], en 1821 por el Protector, General José de San Martín).</w:t>
        </w:r>
        <w:r>
          <w:rPr>
            <w:rStyle w:val="Textoennegrita"/>
            <w:rFonts w:ascii="Arial" w:hAnsi="Arial" w:cs="Arial"/>
            <w:i/>
            <w:iCs/>
            <w:color w:val="666666"/>
            <w:spacing w:val="6"/>
            <w:sz w:val="26"/>
            <w:szCs w:val="26"/>
            <w:bdr w:val="none" w:sz="0" w:space="0" w:color="auto" w:frame="1"/>
          </w:rPr>
          <w:t>Puerto Rico</w:t>
        </w:r>
        <w:r>
          <w:rPr>
            <w:rFonts w:ascii="Arial" w:hAnsi="Arial" w:cs="Arial"/>
            <w:i/>
            <w:iCs/>
            <w:color w:val="666666"/>
            <w:spacing w:val="6"/>
            <w:sz w:val="26"/>
            <w:szCs w:val="26"/>
          </w:rPr>
          <w:t xml:space="preserve">: primer viernes de </w:t>
        </w:r>
        <w:proofErr w:type="spellStart"/>
        <w:r>
          <w:rPr>
            <w:rFonts w:ascii="Arial" w:hAnsi="Arial" w:cs="Arial"/>
            <w:i/>
            <w:iCs/>
            <w:color w:val="666666"/>
            <w:spacing w:val="6"/>
            <w:sz w:val="26"/>
            <w:szCs w:val="26"/>
          </w:rPr>
          <w:t>mayo.</w:t>
        </w:r>
        <w:r>
          <w:rPr>
            <w:rStyle w:val="Textoennegrita"/>
            <w:rFonts w:ascii="Arial" w:hAnsi="Arial" w:cs="Arial"/>
            <w:i/>
            <w:iCs/>
            <w:color w:val="666666"/>
            <w:spacing w:val="6"/>
            <w:sz w:val="26"/>
            <w:szCs w:val="26"/>
            <w:bdr w:val="none" w:sz="0" w:space="0" w:color="auto" w:frame="1"/>
          </w:rPr>
          <w:t>República</w:t>
        </w:r>
        <w:proofErr w:type="spellEnd"/>
        <w:r>
          <w:rPr>
            <w:rStyle w:val="Textoennegrita"/>
            <w:rFonts w:ascii="Arial" w:hAnsi="Arial" w:cs="Arial"/>
            <w:i/>
            <w:iCs/>
            <w:color w:val="666666"/>
            <w:spacing w:val="6"/>
            <w:sz w:val="26"/>
            <w:szCs w:val="26"/>
            <w:bdr w:val="none" w:sz="0" w:space="0" w:color="auto" w:frame="1"/>
          </w:rPr>
          <w:t xml:space="preserve"> Dominicana</w:t>
        </w:r>
        <w:r>
          <w:rPr>
            <w:rFonts w:ascii="Arial" w:hAnsi="Arial" w:cs="Arial"/>
            <w:i/>
            <w:iCs/>
            <w:color w:val="666666"/>
            <w:spacing w:val="6"/>
            <w:sz w:val="26"/>
            <w:szCs w:val="26"/>
          </w:rPr>
          <w:t>: 30 de junio (Nacimiento de Juan Bosch),</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Uruguay</w:t>
        </w:r>
        <w:r>
          <w:rPr>
            <w:rFonts w:ascii="Arial" w:hAnsi="Arial" w:cs="Arial"/>
            <w:i/>
            <w:iCs/>
            <w:color w:val="666666"/>
            <w:spacing w:val="6"/>
            <w:sz w:val="26"/>
            <w:szCs w:val="26"/>
          </w:rPr>
          <w:t xml:space="preserve">: 22 de </w:t>
        </w:r>
        <w:proofErr w:type="spellStart"/>
        <w:r>
          <w:rPr>
            <w:rFonts w:ascii="Arial" w:hAnsi="Arial" w:cs="Arial"/>
            <w:i/>
            <w:iCs/>
            <w:color w:val="666666"/>
            <w:spacing w:val="6"/>
            <w:sz w:val="26"/>
            <w:szCs w:val="26"/>
          </w:rPr>
          <w:t>septiembre,</w:t>
        </w:r>
        <w:r>
          <w:rPr>
            <w:rStyle w:val="Textoennegrita"/>
            <w:rFonts w:ascii="Arial" w:hAnsi="Arial" w:cs="Arial"/>
            <w:i/>
            <w:iCs/>
            <w:color w:val="666666"/>
            <w:spacing w:val="6"/>
            <w:sz w:val="26"/>
            <w:szCs w:val="26"/>
            <w:bdr w:val="none" w:sz="0" w:space="0" w:color="auto" w:frame="1"/>
          </w:rPr>
          <w:t>Venezuela</w:t>
        </w:r>
        <w:proofErr w:type="spellEnd"/>
        <w:r>
          <w:rPr>
            <w:rFonts w:ascii="Arial" w:hAnsi="Arial" w:cs="Arial"/>
            <w:i/>
            <w:iCs/>
            <w:color w:val="666666"/>
            <w:spacing w:val="6"/>
            <w:sz w:val="26"/>
            <w:szCs w:val="26"/>
          </w:rPr>
          <w:t>: 15 de enero (fundación de la Sociedad de Maestros de Instrucción Primaria en 1932), En Europa España: 27 de noviembre,</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Polonia</w:t>
        </w:r>
        <w:r>
          <w:rPr>
            <w:rFonts w:ascii="Arial" w:hAnsi="Arial" w:cs="Arial"/>
            <w:i/>
            <w:iCs/>
            <w:color w:val="666666"/>
            <w:spacing w:val="6"/>
            <w:sz w:val="26"/>
            <w:szCs w:val="26"/>
          </w:rPr>
          <w:t>: 14 de octubre,</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Portugal</w:t>
        </w:r>
        <w:r>
          <w:rPr>
            <w:rStyle w:val="apple-converted-space"/>
            <w:rFonts w:ascii="Arial" w:hAnsi="Arial" w:cs="Arial"/>
            <w:i/>
            <w:iCs/>
            <w:color w:val="666666"/>
            <w:spacing w:val="6"/>
            <w:sz w:val="26"/>
            <w:szCs w:val="26"/>
          </w:rPr>
          <w:t> </w:t>
        </w:r>
        <w:r>
          <w:rPr>
            <w:rFonts w:ascii="Arial" w:hAnsi="Arial" w:cs="Arial"/>
            <w:i/>
            <w:iCs/>
            <w:color w:val="666666"/>
            <w:spacing w:val="6"/>
            <w:sz w:val="26"/>
            <w:szCs w:val="26"/>
          </w:rPr>
          <w:t>(</w:t>
        </w:r>
        <w:proofErr w:type="spellStart"/>
        <w:r>
          <w:rPr>
            <w:rFonts w:ascii="Arial" w:hAnsi="Arial" w:cs="Arial"/>
            <w:i/>
            <w:iCs/>
            <w:color w:val="666666"/>
            <w:spacing w:val="6"/>
            <w:sz w:val="26"/>
            <w:szCs w:val="26"/>
          </w:rPr>
          <w:t>Dia</w:t>
        </w:r>
        <w:proofErr w:type="spellEnd"/>
        <w:r>
          <w:rPr>
            <w:rFonts w:ascii="Arial" w:hAnsi="Arial" w:cs="Arial"/>
            <w:i/>
            <w:iCs/>
            <w:color w:val="666666"/>
            <w:spacing w:val="6"/>
            <w:sz w:val="26"/>
            <w:szCs w:val="26"/>
          </w:rPr>
          <w:t xml:space="preserve"> do </w:t>
        </w:r>
        <w:proofErr w:type="spellStart"/>
        <w:r>
          <w:rPr>
            <w:rFonts w:ascii="Arial" w:hAnsi="Arial" w:cs="Arial"/>
            <w:i/>
            <w:iCs/>
            <w:color w:val="666666"/>
            <w:spacing w:val="6"/>
            <w:sz w:val="26"/>
            <w:szCs w:val="26"/>
          </w:rPr>
          <w:t>Professor</w:t>
        </w:r>
        <w:proofErr w:type="spellEnd"/>
        <w:r>
          <w:rPr>
            <w:rFonts w:ascii="Arial" w:hAnsi="Arial" w:cs="Arial"/>
            <w:i/>
            <w:iCs/>
            <w:color w:val="666666"/>
            <w:spacing w:val="6"/>
            <w:sz w:val="26"/>
            <w:szCs w:val="26"/>
          </w:rPr>
          <w:t>): 5 de octubre (Día Mundial del Maestro),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Rusia</w:t>
        </w:r>
        <w:r>
          <w:rPr>
            <w:rFonts w:ascii="Arial" w:hAnsi="Arial" w:cs="Arial"/>
            <w:i/>
            <w:iCs/>
            <w:color w:val="666666"/>
            <w:spacing w:val="6"/>
            <w:sz w:val="26"/>
            <w:szCs w:val="26"/>
          </w:rPr>
          <w:t>: 5 de octubre (Día Mundial del Maestro),</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Turquía</w:t>
        </w:r>
        <w:r>
          <w:rPr>
            <w:rFonts w:ascii="Arial" w:hAnsi="Arial" w:cs="Arial"/>
            <w:i/>
            <w:iCs/>
            <w:color w:val="666666"/>
            <w:spacing w:val="6"/>
            <w:sz w:val="26"/>
            <w:szCs w:val="26"/>
          </w:rPr>
          <w:t>: 24 de noviembre,</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En Asia Vietnam:</w:t>
        </w:r>
        <w:r>
          <w:rPr>
            <w:rStyle w:val="apple-converted-space"/>
            <w:rFonts w:ascii="Arial" w:hAnsi="Arial" w:cs="Arial"/>
            <w:i/>
            <w:iCs/>
            <w:color w:val="666666"/>
            <w:spacing w:val="6"/>
            <w:sz w:val="26"/>
            <w:szCs w:val="26"/>
          </w:rPr>
          <w:t> </w:t>
        </w:r>
        <w:r>
          <w:rPr>
            <w:rFonts w:ascii="Arial" w:hAnsi="Arial" w:cs="Arial"/>
            <w:i/>
            <w:iCs/>
            <w:color w:val="666666"/>
            <w:spacing w:val="6"/>
            <w:sz w:val="26"/>
            <w:szCs w:val="26"/>
          </w:rPr>
          <w:t>20 de noviembre,</w:t>
        </w:r>
        <w:r>
          <w:rPr>
            <w:rStyle w:val="apple-converted-space"/>
            <w:rFonts w:ascii="Arial" w:hAnsi="Arial" w:cs="Arial"/>
            <w:i/>
            <w:iCs/>
            <w:color w:val="666666"/>
            <w:spacing w:val="6"/>
            <w:sz w:val="26"/>
            <w:szCs w:val="26"/>
          </w:rPr>
          <w:t> </w:t>
        </w:r>
        <w:r>
          <w:rPr>
            <w:rStyle w:val="Textoennegrita"/>
            <w:rFonts w:ascii="Arial" w:hAnsi="Arial" w:cs="Arial"/>
            <w:i/>
            <w:iCs/>
            <w:color w:val="666666"/>
            <w:spacing w:val="6"/>
            <w:sz w:val="26"/>
            <w:szCs w:val="26"/>
            <w:bdr w:val="none" w:sz="0" w:space="0" w:color="auto" w:frame="1"/>
          </w:rPr>
          <w:t>China</w:t>
        </w:r>
        <w:r>
          <w:rPr>
            <w:rFonts w:ascii="Arial" w:hAnsi="Arial" w:cs="Arial"/>
            <w:i/>
            <w:iCs/>
            <w:color w:val="666666"/>
            <w:spacing w:val="6"/>
            <w:sz w:val="26"/>
            <w:szCs w:val="26"/>
          </w:rPr>
          <w:t>: 10 de septiembre.”</w:t>
        </w:r>
      </w:ins>
    </w:p>
    <w:p w:rsidR="00C66D45" w:rsidRDefault="00C66D45" w:rsidP="00C66D45">
      <w:pPr>
        <w:pStyle w:val="NormalWeb"/>
        <w:spacing w:before="0" w:beforeAutospacing="0" w:after="0" w:afterAutospacing="0" w:line="475" w:lineRule="atLeast"/>
        <w:textAlignment w:val="baseline"/>
        <w:rPr>
          <w:ins w:id="21" w:author="Unknown"/>
          <w:rFonts w:ascii="Arial" w:hAnsi="Arial" w:cs="Arial"/>
          <w:color w:val="1E2323"/>
          <w:spacing w:val="6"/>
          <w:sz w:val="26"/>
          <w:szCs w:val="26"/>
        </w:rPr>
      </w:pPr>
      <w:ins w:id="22" w:author="Unknown">
        <w:r>
          <w:rPr>
            <w:rFonts w:ascii="Arial" w:hAnsi="Arial" w:cs="Arial"/>
            <w:color w:val="1E2323"/>
            <w:spacing w:val="6"/>
            <w:sz w:val="26"/>
            <w:szCs w:val="26"/>
          </w:rPr>
          <w:t xml:space="preserve">Sea cual sea la fecha, es muy importante destinar al menos un día a conmemorar a estas grandes personas que han influido notablemente en nuestras vidas, por eso y mucho </w:t>
        </w:r>
        <w:proofErr w:type="spellStart"/>
        <w:r>
          <w:rPr>
            <w:rFonts w:ascii="Arial" w:hAnsi="Arial" w:cs="Arial"/>
            <w:color w:val="1E2323"/>
            <w:spacing w:val="6"/>
            <w:sz w:val="26"/>
            <w:szCs w:val="26"/>
          </w:rPr>
          <w:t>más</w:t>
        </w:r>
        <w:proofErr w:type="gramStart"/>
        <w:r>
          <w:rPr>
            <w:rFonts w:ascii="Arial" w:hAnsi="Arial" w:cs="Arial"/>
            <w:color w:val="1E2323"/>
            <w:spacing w:val="6"/>
            <w:sz w:val="26"/>
            <w:szCs w:val="26"/>
          </w:rPr>
          <w:t>,</w:t>
        </w:r>
        <w:r>
          <w:rPr>
            <w:rStyle w:val="Textoennegrita"/>
            <w:rFonts w:ascii="Arial" w:hAnsi="Arial" w:cs="Arial"/>
            <w:color w:val="1E2323"/>
            <w:spacing w:val="6"/>
            <w:sz w:val="26"/>
            <w:szCs w:val="26"/>
            <w:bdr w:val="none" w:sz="0" w:space="0" w:color="auto" w:frame="1"/>
          </w:rPr>
          <w:t>¡</w:t>
        </w:r>
        <w:proofErr w:type="gramEnd"/>
        <w:r>
          <w:rPr>
            <w:rStyle w:val="Textoennegrita"/>
            <w:rFonts w:ascii="Arial" w:hAnsi="Arial" w:cs="Arial"/>
            <w:color w:val="1E2323"/>
            <w:spacing w:val="6"/>
            <w:sz w:val="26"/>
            <w:szCs w:val="26"/>
            <w:bdr w:val="none" w:sz="0" w:space="0" w:color="auto" w:frame="1"/>
          </w:rPr>
          <w:t>Feliz</w:t>
        </w:r>
        <w:proofErr w:type="spellEnd"/>
        <w:r>
          <w:rPr>
            <w:rStyle w:val="Textoennegrita"/>
            <w:rFonts w:ascii="Arial" w:hAnsi="Arial" w:cs="Arial"/>
            <w:color w:val="1E2323"/>
            <w:spacing w:val="6"/>
            <w:sz w:val="26"/>
            <w:szCs w:val="26"/>
            <w:bdr w:val="none" w:sz="0" w:space="0" w:color="auto" w:frame="1"/>
          </w:rPr>
          <w:t xml:space="preserve"> Día del Maestro!</w:t>
        </w:r>
      </w:ins>
    </w:p>
    <w:p w:rsidR="008A675B" w:rsidRPr="008A675B" w:rsidRDefault="008A675B" w:rsidP="008A675B">
      <w:pPr>
        <w:spacing w:after="0" w:line="420" w:lineRule="atLeast"/>
        <w:jc w:val="center"/>
        <w:outlineLvl w:val="0"/>
        <w:rPr>
          <w:rFonts w:ascii="Verdana" w:eastAsia="Times New Roman" w:hAnsi="Verdana" w:cs="Times New Roman"/>
          <w:b/>
          <w:bCs/>
          <w:color w:val="59596B"/>
          <w:kern w:val="36"/>
          <w:sz w:val="48"/>
          <w:szCs w:val="48"/>
          <w:lang w:eastAsia="es-MX"/>
        </w:rPr>
      </w:pPr>
      <w:hyperlink r:id="rId365" w:history="1">
        <w:r w:rsidRPr="008A675B">
          <w:rPr>
            <w:rFonts w:ascii="Arial" w:eastAsia="Times New Roman" w:hAnsi="Arial" w:cs="Arial"/>
            <w:b/>
            <w:bCs/>
            <w:color w:val="4F97EB"/>
            <w:spacing w:val="-30"/>
            <w:kern w:val="36"/>
            <w:sz w:val="41"/>
            <w:szCs w:val="41"/>
            <w:lang w:eastAsia="es-MX"/>
          </w:rPr>
          <w:t xml:space="preserve">Frases para el </w:t>
        </w:r>
        <w:proofErr w:type="spellStart"/>
        <w:r w:rsidRPr="008A675B">
          <w:rPr>
            <w:rFonts w:ascii="Arial" w:eastAsia="Times New Roman" w:hAnsi="Arial" w:cs="Arial"/>
            <w:b/>
            <w:bCs/>
            <w:color w:val="4F97EB"/>
            <w:spacing w:val="-30"/>
            <w:kern w:val="36"/>
            <w:sz w:val="41"/>
            <w:szCs w:val="41"/>
            <w:lang w:eastAsia="es-MX"/>
          </w:rPr>
          <w:t>dia</w:t>
        </w:r>
        <w:proofErr w:type="spellEnd"/>
        <w:r w:rsidRPr="008A675B">
          <w:rPr>
            <w:rFonts w:ascii="Arial" w:eastAsia="Times New Roman" w:hAnsi="Arial" w:cs="Arial"/>
            <w:b/>
            <w:bCs/>
            <w:color w:val="4F97EB"/>
            <w:spacing w:val="-30"/>
            <w:kern w:val="36"/>
            <w:sz w:val="41"/>
            <w:szCs w:val="41"/>
            <w:lang w:eastAsia="es-MX"/>
          </w:rPr>
          <w:t xml:space="preserve"> del maestro</w:t>
        </w:r>
      </w:hyperlink>
    </w:p>
    <w:p w:rsidR="008A675B" w:rsidRPr="008A675B" w:rsidRDefault="008A675B" w:rsidP="008A675B">
      <w:pPr>
        <w:spacing w:after="0" w:line="420" w:lineRule="atLeast"/>
        <w:jc w:val="both"/>
        <w:rPr>
          <w:ins w:id="23" w:author="Unknown"/>
          <w:rFonts w:ascii="Verdana" w:eastAsia="Times New Roman" w:hAnsi="Verdana" w:cs="Times New Roman"/>
          <w:color w:val="59596B"/>
          <w:sz w:val="21"/>
          <w:szCs w:val="21"/>
          <w:lang w:eastAsia="es-MX"/>
        </w:rPr>
      </w:pPr>
      <w:ins w:id="24" w:author="Unknown">
        <w:r w:rsidRPr="008A675B">
          <w:rPr>
            <w:rFonts w:ascii="Verdana" w:eastAsia="Times New Roman" w:hAnsi="Verdana" w:cs="Times New Roman"/>
            <w:color w:val="59596B"/>
            <w:sz w:val="21"/>
            <w:szCs w:val="21"/>
            <w:lang w:eastAsia="es-MX"/>
          </w:rPr>
          <w:t xml:space="preserve">Todos hemos </w:t>
        </w:r>
        <w:proofErr w:type="spellStart"/>
        <w:r w:rsidRPr="008A675B">
          <w:rPr>
            <w:rFonts w:ascii="Verdana" w:eastAsia="Times New Roman" w:hAnsi="Verdana" w:cs="Times New Roman"/>
            <w:color w:val="59596B"/>
            <w:sz w:val="21"/>
            <w:szCs w:val="21"/>
            <w:lang w:eastAsia="es-MX"/>
          </w:rPr>
          <w:t>tenido</w:t>
        </w:r>
        <w:r w:rsidRPr="008A675B">
          <w:rPr>
            <w:rFonts w:ascii="Verdana" w:eastAsia="Times New Roman" w:hAnsi="Verdana" w:cs="Times New Roman"/>
            <w:b/>
            <w:bCs/>
            <w:color w:val="59596B"/>
            <w:sz w:val="21"/>
            <w:szCs w:val="21"/>
            <w:lang w:eastAsia="es-MX"/>
          </w:rPr>
          <w:t>profesores</w:t>
        </w:r>
        <w:proofErr w:type="spellEnd"/>
        <w:r w:rsidRPr="008A675B">
          <w:rPr>
            <w:rFonts w:ascii="Verdana" w:eastAsia="Times New Roman" w:hAnsi="Verdana" w:cs="Times New Roman"/>
            <w:color w:val="59596B"/>
            <w:sz w:val="21"/>
            <w:szCs w:val="21"/>
            <w:lang w:eastAsia="es-MX"/>
          </w:rPr>
          <w:t> que nos han marcado de una u otra forma, bien porque se preocuparon por nosotros, bien porque nos ayudaron a aprender, porque nos enseñaron muchas de las cosas que sabemos o por cualquier otro motivo. Si tienes un </w:t>
        </w:r>
        <w:r w:rsidRPr="008A675B">
          <w:rPr>
            <w:rFonts w:ascii="Verdana" w:eastAsia="Times New Roman" w:hAnsi="Verdana" w:cs="Times New Roman"/>
            <w:i/>
            <w:iCs/>
            <w:color w:val="59596B"/>
            <w:sz w:val="21"/>
            <w:szCs w:val="21"/>
            <w:lang w:eastAsia="es-MX"/>
          </w:rPr>
          <w:t>profesor especial</w:t>
        </w:r>
        <w:r w:rsidRPr="008A675B">
          <w:rPr>
            <w:rFonts w:ascii="Verdana" w:eastAsia="Times New Roman" w:hAnsi="Verdana" w:cs="Times New Roman"/>
            <w:color w:val="59596B"/>
            <w:sz w:val="21"/>
            <w:szCs w:val="21"/>
            <w:lang w:eastAsia="es-MX"/>
          </w:rPr>
          <w:t> no dudes en dedicarle unas </w:t>
        </w:r>
        <w:r w:rsidRPr="008A675B">
          <w:rPr>
            <w:rFonts w:ascii="Verdana" w:eastAsia="Times New Roman" w:hAnsi="Verdana" w:cs="Times New Roman"/>
            <w:b/>
            <w:bCs/>
            <w:i/>
            <w:iCs/>
            <w:color w:val="59596B"/>
            <w:sz w:val="21"/>
            <w:szCs w:val="21"/>
            <w:lang w:eastAsia="es-MX"/>
          </w:rPr>
          <w:t xml:space="preserve">frases para el </w:t>
        </w:r>
        <w:r w:rsidRPr="008A675B">
          <w:rPr>
            <w:rFonts w:ascii="Verdana" w:eastAsia="Times New Roman" w:hAnsi="Verdana" w:cs="Times New Roman"/>
            <w:b/>
            <w:bCs/>
            <w:i/>
            <w:iCs/>
            <w:color w:val="59596B"/>
            <w:sz w:val="21"/>
            <w:szCs w:val="21"/>
            <w:lang w:eastAsia="es-MX"/>
          </w:rPr>
          <w:lastRenderedPageBreak/>
          <w:t>día del maestro</w:t>
        </w:r>
        <w:r w:rsidRPr="008A675B">
          <w:rPr>
            <w:rFonts w:ascii="Verdana" w:eastAsia="Times New Roman" w:hAnsi="Verdana" w:cs="Times New Roman"/>
            <w:color w:val="59596B"/>
            <w:sz w:val="21"/>
            <w:szCs w:val="21"/>
            <w:lang w:eastAsia="es-MX"/>
          </w:rPr>
          <w:t>, ya que seguro que él te lo agradece. En muchos casos, los profesores prefieren que se les reconozca su labor antes que tener un sueldo abultado.</w:t>
        </w:r>
        <w:r w:rsidRPr="008A675B">
          <w:rPr>
            <w:rFonts w:ascii="Verdana" w:eastAsia="Times New Roman" w:hAnsi="Verdana" w:cs="Times New Roman"/>
            <w:color w:val="59596B"/>
            <w:sz w:val="21"/>
            <w:szCs w:val="21"/>
            <w:lang w:eastAsia="es-MX"/>
          </w:rPr>
          <w:br/>
        </w:r>
        <w:r w:rsidRPr="008A675B">
          <w:rPr>
            <w:rFonts w:ascii="Verdana" w:eastAsia="Times New Roman" w:hAnsi="Verdana" w:cs="Times New Roman"/>
            <w:color w:val="59596B"/>
            <w:sz w:val="21"/>
            <w:szCs w:val="21"/>
            <w:lang w:eastAsia="es-MX"/>
          </w:rPr>
          <w:br/>
          <w:t>Así, no hay nada mejor que las palabras de un alumno para que se sientan que su trabajo y su esfuerzo tienen sentido, lo que compensará los muchos problemas que tienen que desempeñar en el ejercicio de sus funciones. De esta manera, si tienes la suerte de coincidir con uno de esos profesores vocacionales, te dejamos algunas palabras para que se las digas en el día en que se los recuerda y se les agradece su labor.</w:t>
        </w:r>
      </w:ins>
    </w:p>
    <w:p w:rsidR="008A675B" w:rsidRPr="008A675B" w:rsidRDefault="008A675B" w:rsidP="008A675B">
      <w:pPr>
        <w:spacing w:after="0" w:line="420" w:lineRule="atLeast"/>
        <w:jc w:val="center"/>
        <w:rPr>
          <w:ins w:id="25" w:author="Unknown"/>
          <w:rFonts w:ascii="Verdana" w:eastAsia="Times New Roman" w:hAnsi="Verdana" w:cs="Times New Roman"/>
          <w:color w:val="59596B"/>
          <w:sz w:val="21"/>
          <w:szCs w:val="21"/>
          <w:lang w:eastAsia="es-MX"/>
        </w:rPr>
      </w:pPr>
      <w:r>
        <w:rPr>
          <w:rFonts w:ascii="Verdana" w:eastAsia="Times New Roman" w:hAnsi="Verdana" w:cs="Times New Roman"/>
          <w:noProof/>
          <w:color w:val="59596B"/>
          <w:sz w:val="21"/>
          <w:szCs w:val="21"/>
          <w:lang w:eastAsia="es-MX"/>
        </w:rPr>
        <w:drawing>
          <wp:inline distT="0" distB="0" distL="0" distR="0">
            <wp:extent cx="5144770" cy="3816350"/>
            <wp:effectExtent l="0" t="0" r="0" b="0"/>
            <wp:docPr id="96" name="Imagen 96" descr="Frases para el dia del maestro (prof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rases para el dia del maestro (profeso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5144770" cy="3816350"/>
                    </a:xfrm>
                    <a:prstGeom prst="rect">
                      <a:avLst/>
                    </a:prstGeom>
                    <a:noFill/>
                    <a:ln>
                      <a:noFill/>
                    </a:ln>
                  </pic:spPr>
                </pic:pic>
              </a:graphicData>
            </a:graphic>
          </wp:inline>
        </w:drawing>
      </w:r>
    </w:p>
    <w:p w:rsidR="008A675B" w:rsidRPr="008A675B" w:rsidRDefault="008A675B" w:rsidP="008A675B">
      <w:pPr>
        <w:spacing w:after="0" w:line="420" w:lineRule="atLeast"/>
        <w:jc w:val="center"/>
        <w:rPr>
          <w:ins w:id="26" w:author="Unknown"/>
          <w:rFonts w:ascii="Verdana" w:eastAsia="Times New Roman" w:hAnsi="Verdana" w:cs="Times New Roman"/>
          <w:color w:val="59596B"/>
          <w:sz w:val="21"/>
          <w:szCs w:val="21"/>
          <w:lang w:eastAsia="es-MX"/>
        </w:rPr>
      </w:pPr>
      <w:r>
        <w:rPr>
          <w:rFonts w:ascii="Verdana" w:eastAsia="Times New Roman" w:hAnsi="Verdana" w:cs="Times New Roman"/>
          <w:noProof/>
          <w:color w:val="0066CC"/>
          <w:sz w:val="21"/>
          <w:szCs w:val="21"/>
          <w:lang w:eastAsia="es-MX"/>
        </w:rPr>
        <w:drawing>
          <wp:inline distT="0" distB="0" distL="0" distR="0">
            <wp:extent cx="682625" cy="682625"/>
            <wp:effectExtent l="0" t="0" r="3175" b="3175"/>
            <wp:docPr id="95" name="Imagen 95" descr="http://3.bp.blogspot.com/-y3xzTGiGzH0/UK4XOaUpdaI/AAAAAAAADw8/Z1MH4Jr4Efo/s1600/pinterestx1_72.png">
              <a:hlinkClick xmlns:a="http://schemas.openxmlformats.org/drawingml/2006/main" r:id="rId3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3.bp.blogspot.com/-y3xzTGiGzH0/UK4XOaUpdaI/AAAAAAAADw8/Z1MH4Jr4Efo/s1600/pinterestx1_72.png">
                      <a:hlinkClick r:id="rId367" tgtFrame="&quot;_blank&quot;"/>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682625" cy="682625"/>
                    </a:xfrm>
                    <a:prstGeom prst="rect">
                      <a:avLst/>
                    </a:prstGeom>
                    <a:noFill/>
                    <a:ln>
                      <a:noFill/>
                    </a:ln>
                  </pic:spPr>
                </pic:pic>
              </a:graphicData>
            </a:graphic>
          </wp:inline>
        </w:drawing>
      </w:r>
    </w:p>
    <w:p w:rsidR="008A675B" w:rsidRPr="008A675B" w:rsidRDefault="008A675B" w:rsidP="008A675B">
      <w:pPr>
        <w:numPr>
          <w:ilvl w:val="0"/>
          <w:numId w:val="5"/>
        </w:numPr>
        <w:spacing w:after="0" w:line="360" w:lineRule="atLeast"/>
        <w:ind w:left="0"/>
        <w:jc w:val="both"/>
        <w:rPr>
          <w:ins w:id="27" w:author="Unknown"/>
          <w:rFonts w:ascii="Verdana" w:eastAsia="Times New Roman" w:hAnsi="Verdana" w:cs="Times New Roman"/>
          <w:color w:val="59596B"/>
          <w:sz w:val="21"/>
          <w:szCs w:val="21"/>
          <w:lang w:eastAsia="es-MX"/>
        </w:rPr>
      </w:pPr>
      <w:ins w:id="28" w:author="Unknown">
        <w:r w:rsidRPr="008A675B">
          <w:rPr>
            <w:rFonts w:ascii="Verdana" w:eastAsia="Times New Roman" w:hAnsi="Verdana" w:cs="Times New Roman"/>
            <w:color w:val="59596B"/>
            <w:sz w:val="21"/>
            <w:szCs w:val="21"/>
            <w:lang w:eastAsia="es-MX"/>
          </w:rPr>
          <w:t xml:space="preserve">Ser maestro es ayudar a otros </w:t>
        </w:r>
        <w:proofErr w:type="spellStart"/>
        <w:r w:rsidRPr="008A675B">
          <w:rPr>
            <w:rFonts w:ascii="Verdana" w:eastAsia="Times New Roman" w:hAnsi="Verdana" w:cs="Times New Roman"/>
            <w:color w:val="59596B"/>
            <w:sz w:val="21"/>
            <w:szCs w:val="21"/>
            <w:lang w:eastAsia="es-MX"/>
          </w:rPr>
          <w:t>ha</w:t>
        </w:r>
        <w:proofErr w:type="spellEnd"/>
        <w:r w:rsidRPr="008A675B">
          <w:rPr>
            <w:rFonts w:ascii="Verdana" w:eastAsia="Times New Roman" w:hAnsi="Verdana" w:cs="Times New Roman"/>
            <w:color w:val="59596B"/>
            <w:sz w:val="21"/>
            <w:szCs w:val="21"/>
            <w:lang w:eastAsia="es-MX"/>
          </w:rPr>
          <w:t xml:space="preserve"> alcanzar el conocimiento y estar siempre al lado de los estudiantes cuando ellos se encuentran en problemas. Gracias por ser mi Profesor. ¡Feliz Día del Maestro!</w:t>
        </w:r>
      </w:ins>
    </w:p>
    <w:p w:rsidR="008A675B" w:rsidRPr="008A675B" w:rsidRDefault="008A675B" w:rsidP="008A675B">
      <w:pPr>
        <w:numPr>
          <w:ilvl w:val="0"/>
          <w:numId w:val="5"/>
        </w:numPr>
        <w:spacing w:after="0" w:line="360" w:lineRule="atLeast"/>
        <w:ind w:left="0"/>
        <w:jc w:val="both"/>
        <w:rPr>
          <w:ins w:id="29" w:author="Unknown"/>
          <w:rFonts w:ascii="Verdana" w:eastAsia="Times New Roman" w:hAnsi="Verdana" w:cs="Times New Roman"/>
          <w:color w:val="59596B"/>
          <w:sz w:val="21"/>
          <w:szCs w:val="21"/>
          <w:lang w:eastAsia="es-MX"/>
        </w:rPr>
      </w:pPr>
      <w:ins w:id="30" w:author="Unknown">
        <w:r w:rsidRPr="008A675B">
          <w:rPr>
            <w:rFonts w:ascii="Verdana" w:eastAsia="Times New Roman" w:hAnsi="Verdana" w:cs="Times New Roman"/>
            <w:color w:val="59596B"/>
            <w:sz w:val="21"/>
            <w:szCs w:val="21"/>
            <w:lang w:eastAsia="es-MX"/>
          </w:rPr>
          <w:lastRenderedPageBreak/>
          <w:t>He encontrado apoyo, amistad, disciplina y amor. Todo en una sola persona. Y esa persona es usted, mi querido profesor. ¡Feliz Día!</w:t>
        </w:r>
      </w:ins>
    </w:p>
    <w:p w:rsidR="008A675B" w:rsidRPr="008A675B" w:rsidRDefault="008A675B" w:rsidP="008A675B">
      <w:pPr>
        <w:numPr>
          <w:ilvl w:val="0"/>
          <w:numId w:val="5"/>
        </w:numPr>
        <w:spacing w:after="0" w:line="360" w:lineRule="atLeast"/>
        <w:ind w:left="0"/>
        <w:jc w:val="both"/>
        <w:rPr>
          <w:ins w:id="31" w:author="Unknown"/>
          <w:rFonts w:ascii="Verdana" w:eastAsia="Times New Roman" w:hAnsi="Verdana" w:cs="Times New Roman"/>
          <w:color w:val="59596B"/>
          <w:sz w:val="21"/>
          <w:szCs w:val="21"/>
          <w:lang w:eastAsia="es-MX"/>
        </w:rPr>
      </w:pPr>
      <w:ins w:id="32" w:author="Unknown">
        <w:r w:rsidRPr="008A675B">
          <w:rPr>
            <w:rFonts w:ascii="Verdana" w:eastAsia="Times New Roman" w:hAnsi="Verdana" w:cs="Times New Roman"/>
            <w:color w:val="59596B"/>
            <w:sz w:val="21"/>
            <w:szCs w:val="21"/>
            <w:lang w:eastAsia="es-MX"/>
          </w:rPr>
          <w:t>Hay dos clases de profesores: los que nos presionan tanto que no podemos ni movernos y los que nos dan un pequeño empujón para animarnos a volar. Me alegra decirle que usted fue de los segundos. ¡Qué tenga un feliz día, querido profesor!</w:t>
        </w:r>
      </w:ins>
    </w:p>
    <w:p w:rsidR="008A675B" w:rsidRPr="008A675B" w:rsidRDefault="008A675B" w:rsidP="008A675B">
      <w:pPr>
        <w:numPr>
          <w:ilvl w:val="0"/>
          <w:numId w:val="5"/>
        </w:numPr>
        <w:spacing w:after="0" w:line="360" w:lineRule="atLeast"/>
        <w:ind w:left="0"/>
        <w:jc w:val="both"/>
        <w:rPr>
          <w:ins w:id="33" w:author="Unknown"/>
          <w:rFonts w:ascii="Verdana" w:eastAsia="Times New Roman" w:hAnsi="Verdana" w:cs="Times New Roman"/>
          <w:color w:val="59596B"/>
          <w:sz w:val="21"/>
          <w:szCs w:val="21"/>
          <w:lang w:eastAsia="es-MX"/>
        </w:rPr>
      </w:pPr>
      <w:ins w:id="34" w:author="Unknown">
        <w:r w:rsidRPr="008A675B">
          <w:rPr>
            <w:rFonts w:ascii="Verdana" w:eastAsia="Times New Roman" w:hAnsi="Verdana" w:cs="Times New Roman"/>
            <w:color w:val="59596B"/>
            <w:sz w:val="21"/>
            <w:szCs w:val="21"/>
            <w:lang w:eastAsia="es-MX"/>
          </w:rPr>
          <w:t>Por su paciencia y cariño, por sus palabras amables y por los buenos momentos, sólo quiero decirte. ¡Muchas Gracias, Mi Querido Maestro!</w:t>
        </w:r>
      </w:ins>
    </w:p>
    <w:p w:rsidR="008A675B" w:rsidRPr="008A675B" w:rsidRDefault="008A675B" w:rsidP="008A675B">
      <w:pPr>
        <w:numPr>
          <w:ilvl w:val="0"/>
          <w:numId w:val="5"/>
        </w:numPr>
        <w:spacing w:after="0" w:line="360" w:lineRule="atLeast"/>
        <w:ind w:left="0"/>
        <w:jc w:val="both"/>
        <w:rPr>
          <w:ins w:id="35" w:author="Unknown"/>
          <w:rFonts w:ascii="Verdana" w:eastAsia="Times New Roman" w:hAnsi="Verdana" w:cs="Times New Roman"/>
          <w:color w:val="59596B"/>
          <w:sz w:val="21"/>
          <w:szCs w:val="21"/>
          <w:lang w:eastAsia="es-MX"/>
        </w:rPr>
      </w:pPr>
      <w:ins w:id="36" w:author="Unknown">
        <w:r w:rsidRPr="008A675B">
          <w:rPr>
            <w:rFonts w:ascii="Verdana" w:eastAsia="Times New Roman" w:hAnsi="Verdana" w:cs="Times New Roman"/>
            <w:color w:val="59596B"/>
            <w:sz w:val="21"/>
            <w:szCs w:val="21"/>
            <w:lang w:eastAsia="es-MX"/>
          </w:rPr>
          <w:t>Usted me guió cuando me encontraba perdido; me dio apoyo cuando me sentía débil; Usted ha iluminado mi camino... ¡Gracias por todo, Querido Profesor!</w:t>
        </w:r>
      </w:ins>
    </w:p>
    <w:p w:rsidR="008A675B" w:rsidRPr="008A675B" w:rsidRDefault="008A675B" w:rsidP="008A675B">
      <w:pPr>
        <w:numPr>
          <w:ilvl w:val="0"/>
          <w:numId w:val="5"/>
        </w:numPr>
        <w:spacing w:after="0" w:line="360" w:lineRule="atLeast"/>
        <w:ind w:left="0"/>
        <w:jc w:val="both"/>
        <w:rPr>
          <w:ins w:id="37" w:author="Unknown"/>
          <w:rFonts w:ascii="Verdana" w:eastAsia="Times New Roman" w:hAnsi="Verdana" w:cs="Times New Roman"/>
          <w:color w:val="59596B"/>
          <w:sz w:val="21"/>
          <w:szCs w:val="21"/>
          <w:lang w:eastAsia="es-MX"/>
        </w:rPr>
      </w:pPr>
      <w:ins w:id="38" w:author="Unknown">
        <w:r w:rsidRPr="008A675B">
          <w:rPr>
            <w:rFonts w:ascii="Verdana" w:eastAsia="Times New Roman" w:hAnsi="Verdana" w:cs="Times New Roman"/>
            <w:color w:val="59596B"/>
            <w:sz w:val="21"/>
            <w:szCs w:val="21"/>
            <w:lang w:eastAsia="es-MX"/>
          </w:rPr>
          <w:t>Todo sueño empieza con un profesor que cree en nosotros, que nos empuja y nos anima a avanzar; a veces golpeándonos con una dura tablilla llamada "verdad". ¡Feliz día, Querido profesor!</w:t>
        </w:r>
      </w:ins>
    </w:p>
    <w:p w:rsidR="008A675B" w:rsidRPr="008A675B" w:rsidRDefault="008A675B" w:rsidP="008A675B">
      <w:pPr>
        <w:numPr>
          <w:ilvl w:val="0"/>
          <w:numId w:val="5"/>
        </w:numPr>
        <w:spacing w:after="0" w:line="360" w:lineRule="atLeast"/>
        <w:ind w:left="0"/>
        <w:jc w:val="both"/>
        <w:rPr>
          <w:ins w:id="39" w:author="Unknown"/>
          <w:rFonts w:ascii="Verdana" w:eastAsia="Times New Roman" w:hAnsi="Verdana" w:cs="Times New Roman"/>
          <w:color w:val="59596B"/>
          <w:sz w:val="21"/>
          <w:szCs w:val="21"/>
          <w:lang w:eastAsia="es-MX"/>
        </w:rPr>
      </w:pPr>
      <w:ins w:id="40" w:author="Unknown">
        <w:r w:rsidRPr="008A675B">
          <w:rPr>
            <w:rFonts w:ascii="Verdana" w:eastAsia="Times New Roman" w:hAnsi="Verdana" w:cs="Times New Roman"/>
            <w:color w:val="59596B"/>
            <w:sz w:val="21"/>
            <w:szCs w:val="21"/>
            <w:lang w:eastAsia="es-MX"/>
          </w:rPr>
          <w:t>Cada vez que llegaba al salón, usted ya estaba allí para guiarnos a través del camino correcto. En este día tan especial sólo quiero decirle que soy muy afortunado por tener a un profe como usted</w:t>
        </w:r>
      </w:ins>
    </w:p>
    <w:p w:rsidR="008A675B" w:rsidRPr="008A675B" w:rsidRDefault="008A675B" w:rsidP="008A675B">
      <w:pPr>
        <w:numPr>
          <w:ilvl w:val="0"/>
          <w:numId w:val="5"/>
        </w:numPr>
        <w:spacing w:after="0" w:line="360" w:lineRule="atLeast"/>
        <w:ind w:left="0"/>
        <w:jc w:val="both"/>
        <w:rPr>
          <w:ins w:id="41" w:author="Unknown"/>
          <w:rFonts w:ascii="Verdana" w:eastAsia="Times New Roman" w:hAnsi="Verdana" w:cs="Times New Roman"/>
          <w:color w:val="59596B"/>
          <w:sz w:val="21"/>
          <w:szCs w:val="21"/>
          <w:lang w:eastAsia="es-MX"/>
        </w:rPr>
      </w:pPr>
      <w:ins w:id="42" w:author="Unknown">
        <w:r w:rsidRPr="008A675B">
          <w:rPr>
            <w:rFonts w:ascii="Verdana" w:eastAsia="Times New Roman" w:hAnsi="Verdana" w:cs="Times New Roman"/>
            <w:color w:val="59596B"/>
            <w:sz w:val="21"/>
            <w:szCs w:val="21"/>
            <w:lang w:eastAsia="es-MX"/>
          </w:rPr>
          <w:t>¡Feliz día, queridos profesores! Hoy es un buen momento para recordar y valorar el sacrificio que hace cada uno de ustedes por convertirnos en personas de bien. Un cálido saludo por su labor y por la pasión que ponen al enseñarnos, cada día.</w:t>
        </w:r>
      </w:ins>
    </w:p>
    <w:p w:rsidR="008A675B" w:rsidRPr="008A675B" w:rsidRDefault="008A675B" w:rsidP="008A675B">
      <w:pPr>
        <w:numPr>
          <w:ilvl w:val="0"/>
          <w:numId w:val="5"/>
        </w:numPr>
        <w:spacing w:after="0" w:line="360" w:lineRule="atLeast"/>
        <w:ind w:left="0"/>
        <w:jc w:val="both"/>
        <w:rPr>
          <w:ins w:id="43" w:author="Unknown"/>
          <w:rFonts w:ascii="Verdana" w:eastAsia="Times New Roman" w:hAnsi="Verdana" w:cs="Times New Roman"/>
          <w:color w:val="59596B"/>
          <w:sz w:val="21"/>
          <w:szCs w:val="21"/>
          <w:lang w:eastAsia="es-MX"/>
        </w:rPr>
      </w:pPr>
      <w:ins w:id="44" w:author="Unknown">
        <w:r w:rsidRPr="008A675B">
          <w:rPr>
            <w:rFonts w:ascii="Verdana" w:eastAsia="Times New Roman" w:hAnsi="Verdana" w:cs="Times New Roman"/>
            <w:color w:val="59596B"/>
            <w:sz w:val="21"/>
            <w:szCs w:val="21"/>
            <w:lang w:eastAsia="es-MX"/>
          </w:rPr>
          <w:t>Querido profesor, Usted siempre nos guio por el camino correcto. Cada pequeño triunfo que obtenemos es, en buena parte, gracias al esfuerzo y dedicación que puso en sus enseñanzas. ¡Muchas gracias por ser nuestro guía y mentor!</w:t>
        </w:r>
      </w:ins>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p>
    <w:p w:rsidR="00C66D45" w:rsidRDefault="00C66D45">
      <w:r>
        <w:br w:type="page"/>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El </w:t>
      </w:r>
      <w:r w:rsidRPr="00C66D45">
        <w:rPr>
          <w:rFonts w:ascii="Arial" w:eastAsia="Times New Roman" w:hAnsi="Arial" w:cs="Arial"/>
          <w:b/>
          <w:bCs/>
          <w:color w:val="252525"/>
          <w:sz w:val="21"/>
          <w:szCs w:val="21"/>
          <w:lang w:eastAsia="es-MX"/>
        </w:rPr>
        <w:t>día del estudiante</w:t>
      </w:r>
      <w:r w:rsidRPr="00C66D45">
        <w:rPr>
          <w:rFonts w:ascii="Arial" w:eastAsia="Times New Roman" w:hAnsi="Arial" w:cs="Arial"/>
          <w:color w:val="252525"/>
          <w:sz w:val="21"/>
          <w:szCs w:val="21"/>
          <w:lang w:eastAsia="es-MX"/>
        </w:rPr>
        <w:t> es una fecha anual que se conmemora en varios países; aunque la efeméride exacta que se observa difiere en cada país, esta celebración suele estar relacionada con la </w:t>
      </w:r>
      <w:hyperlink r:id="rId369" w:tooltip="Juventud" w:history="1">
        <w:r w:rsidRPr="00C66D45">
          <w:rPr>
            <w:rFonts w:ascii="Arial" w:eastAsia="Times New Roman" w:hAnsi="Arial" w:cs="Arial"/>
            <w:color w:val="0B0080"/>
            <w:sz w:val="21"/>
            <w:szCs w:val="21"/>
            <w:u w:val="single"/>
            <w:lang w:eastAsia="es-MX"/>
          </w:rPr>
          <w:t>juventud</w:t>
        </w:r>
      </w:hyperlink>
      <w:r w:rsidRPr="00C66D45">
        <w:rPr>
          <w:rFonts w:ascii="Arial" w:eastAsia="Times New Roman" w:hAnsi="Arial" w:cs="Arial"/>
          <w:color w:val="252525"/>
          <w:sz w:val="21"/>
          <w:szCs w:val="21"/>
          <w:lang w:eastAsia="es-MX"/>
        </w:rPr>
        <w:t> y la </w:t>
      </w:r>
      <w:hyperlink r:id="rId370" w:tooltip="Primavera" w:history="1">
        <w:r w:rsidRPr="00C66D45">
          <w:rPr>
            <w:rFonts w:ascii="Arial" w:eastAsia="Times New Roman" w:hAnsi="Arial" w:cs="Arial"/>
            <w:color w:val="0B0080"/>
            <w:sz w:val="21"/>
            <w:szCs w:val="21"/>
            <w:u w:val="single"/>
            <w:lang w:eastAsia="es-MX"/>
          </w:rPr>
          <w:t>primavera</w:t>
        </w:r>
      </w:hyperlink>
      <w:r w:rsidRPr="00C66D45">
        <w:rPr>
          <w:rFonts w:ascii="Arial" w:eastAsia="Times New Roman" w:hAnsi="Arial" w:cs="Arial"/>
          <w:color w:val="252525"/>
          <w:sz w:val="21"/>
          <w:szCs w:val="21"/>
          <w:lang w:eastAsia="es-MX"/>
        </w:rPr>
        <w:t>.</w:t>
      </w:r>
    </w:p>
    <w:p w:rsidR="00C66D45" w:rsidRPr="00C66D45" w:rsidRDefault="00C66D45" w:rsidP="00C66D45">
      <w:pPr>
        <w:shd w:val="clear" w:color="auto" w:fill="F9F9F9"/>
        <w:spacing w:before="240" w:after="60" w:line="240" w:lineRule="auto"/>
        <w:jc w:val="center"/>
        <w:outlineLvl w:val="1"/>
        <w:rPr>
          <w:rFonts w:ascii="Arial" w:eastAsia="Times New Roman" w:hAnsi="Arial" w:cs="Arial"/>
          <w:b/>
          <w:bCs/>
          <w:color w:val="000000"/>
          <w:sz w:val="20"/>
          <w:szCs w:val="20"/>
          <w:lang w:eastAsia="es-MX"/>
        </w:rPr>
      </w:pPr>
      <w:r w:rsidRPr="00C66D45">
        <w:rPr>
          <w:rFonts w:ascii="Arial" w:eastAsia="Times New Roman" w:hAnsi="Arial" w:cs="Arial"/>
          <w:b/>
          <w:bCs/>
          <w:color w:val="000000"/>
          <w:sz w:val="20"/>
          <w:szCs w:val="20"/>
          <w:lang w:eastAsia="es-MX"/>
        </w:rPr>
        <w:t>Índice</w:t>
      </w:r>
    </w:p>
    <w:p w:rsidR="00C66D45" w:rsidRPr="00C66D45" w:rsidRDefault="00C66D45" w:rsidP="00C66D45">
      <w:pPr>
        <w:shd w:val="clear" w:color="auto" w:fill="F9F9F9"/>
        <w:spacing w:after="0" w:line="240" w:lineRule="auto"/>
        <w:jc w:val="center"/>
        <w:rPr>
          <w:rFonts w:ascii="Arial" w:eastAsia="Times New Roman" w:hAnsi="Arial" w:cs="Arial"/>
          <w:color w:val="252525"/>
          <w:sz w:val="20"/>
          <w:szCs w:val="20"/>
          <w:lang w:eastAsia="es-MX"/>
        </w:rPr>
      </w:pPr>
      <w:r w:rsidRPr="00C66D45">
        <w:rPr>
          <w:rFonts w:ascii="Arial" w:eastAsia="Times New Roman" w:hAnsi="Arial" w:cs="Arial"/>
          <w:color w:val="252525"/>
          <w:sz w:val="20"/>
          <w:szCs w:val="20"/>
          <w:lang w:eastAsia="es-MX"/>
        </w:rPr>
        <w:t> </w:t>
      </w:r>
      <w:r w:rsidRPr="00C66D45">
        <w:rPr>
          <w:rFonts w:ascii="Arial" w:eastAsia="Times New Roman" w:hAnsi="Arial" w:cs="Arial"/>
          <w:color w:val="252525"/>
          <w:sz w:val="19"/>
          <w:szCs w:val="19"/>
          <w:lang w:eastAsia="es-MX"/>
        </w:rPr>
        <w:t> [</w:t>
      </w:r>
      <w:hyperlink r:id="rId371" w:history="1">
        <w:proofErr w:type="gramStart"/>
        <w:r w:rsidRPr="00C66D45">
          <w:rPr>
            <w:rFonts w:ascii="Arial" w:eastAsia="Times New Roman" w:hAnsi="Arial" w:cs="Arial"/>
            <w:color w:val="0B0080"/>
            <w:sz w:val="19"/>
            <w:szCs w:val="19"/>
            <w:u w:val="single"/>
            <w:lang w:eastAsia="es-MX"/>
          </w:rPr>
          <w:t>ocultar</w:t>
        </w:r>
        <w:proofErr w:type="gramEnd"/>
      </w:hyperlink>
      <w:r w:rsidRPr="00C66D45">
        <w:rPr>
          <w:rFonts w:ascii="Arial" w:eastAsia="Times New Roman" w:hAnsi="Arial" w:cs="Arial"/>
          <w:color w:val="252525"/>
          <w:sz w:val="19"/>
          <w:szCs w:val="19"/>
          <w:lang w:eastAsia="es-MX"/>
        </w:rPr>
        <w:t>] </w:t>
      </w:r>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2" w:anchor="Argentina" w:history="1">
        <w:r w:rsidRPr="00C66D45">
          <w:rPr>
            <w:rFonts w:ascii="Arial" w:eastAsia="Times New Roman" w:hAnsi="Arial" w:cs="Arial"/>
            <w:color w:val="0B0080"/>
            <w:sz w:val="20"/>
            <w:szCs w:val="20"/>
            <w:lang w:eastAsia="es-MX"/>
          </w:rPr>
          <w:t>1Argentina</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3" w:anchor="Chile" w:history="1">
        <w:r w:rsidRPr="00C66D45">
          <w:rPr>
            <w:rFonts w:ascii="Arial" w:eastAsia="Times New Roman" w:hAnsi="Arial" w:cs="Arial"/>
            <w:color w:val="0B0080"/>
            <w:sz w:val="20"/>
            <w:szCs w:val="20"/>
            <w:lang w:eastAsia="es-MX"/>
          </w:rPr>
          <w:t>2Chile</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4" w:anchor="Colombia" w:history="1">
        <w:r w:rsidRPr="00C66D45">
          <w:rPr>
            <w:rFonts w:ascii="Arial" w:eastAsia="Times New Roman" w:hAnsi="Arial" w:cs="Arial"/>
            <w:color w:val="0B0080"/>
            <w:sz w:val="20"/>
            <w:szCs w:val="20"/>
            <w:lang w:eastAsia="es-MX"/>
          </w:rPr>
          <w:t>3Colombia</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5" w:anchor="Cuba" w:history="1">
        <w:r w:rsidRPr="00C66D45">
          <w:rPr>
            <w:rFonts w:ascii="Arial" w:eastAsia="Times New Roman" w:hAnsi="Arial" w:cs="Arial"/>
            <w:color w:val="0B0080"/>
            <w:sz w:val="20"/>
            <w:szCs w:val="20"/>
            <w:lang w:eastAsia="es-MX"/>
          </w:rPr>
          <w:t>4Cuba</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6" w:anchor="Espa.C3.B1a" w:history="1">
        <w:r w:rsidRPr="00C66D45">
          <w:rPr>
            <w:rFonts w:ascii="Arial" w:eastAsia="Times New Roman" w:hAnsi="Arial" w:cs="Arial"/>
            <w:color w:val="0B0080"/>
            <w:sz w:val="20"/>
            <w:szCs w:val="20"/>
            <w:lang w:eastAsia="es-MX"/>
          </w:rPr>
          <w:t>5España</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7" w:anchor="M.C3.A9xico" w:history="1">
        <w:r w:rsidRPr="00C66D45">
          <w:rPr>
            <w:rFonts w:ascii="Arial" w:eastAsia="Times New Roman" w:hAnsi="Arial" w:cs="Arial"/>
            <w:color w:val="0B0080"/>
            <w:sz w:val="20"/>
            <w:szCs w:val="20"/>
            <w:lang w:eastAsia="es-MX"/>
          </w:rPr>
          <w:t>6México</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8" w:anchor="Nicaragua" w:history="1">
        <w:r w:rsidRPr="00C66D45">
          <w:rPr>
            <w:rFonts w:ascii="Arial" w:eastAsia="Times New Roman" w:hAnsi="Arial" w:cs="Arial"/>
            <w:color w:val="0B0080"/>
            <w:sz w:val="20"/>
            <w:szCs w:val="20"/>
            <w:lang w:eastAsia="es-MX"/>
          </w:rPr>
          <w:t>7Nicaragua</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79" w:anchor="Panam.C3.A1" w:history="1">
        <w:r w:rsidRPr="00C66D45">
          <w:rPr>
            <w:rFonts w:ascii="Arial" w:eastAsia="Times New Roman" w:hAnsi="Arial" w:cs="Arial"/>
            <w:color w:val="0B0080"/>
            <w:sz w:val="20"/>
            <w:szCs w:val="20"/>
            <w:lang w:eastAsia="es-MX"/>
          </w:rPr>
          <w:t>8Panamá</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80" w:anchor="Puerto_Rico" w:history="1">
        <w:r w:rsidRPr="00C66D45">
          <w:rPr>
            <w:rFonts w:ascii="Arial" w:eastAsia="Times New Roman" w:hAnsi="Arial" w:cs="Arial"/>
            <w:color w:val="0B0080"/>
            <w:sz w:val="20"/>
            <w:szCs w:val="20"/>
            <w:lang w:eastAsia="es-MX"/>
          </w:rPr>
          <w:t>9Puerto Rico</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81" w:anchor="Per.C3.BA" w:history="1">
        <w:r w:rsidRPr="00C66D45">
          <w:rPr>
            <w:rFonts w:ascii="Arial" w:eastAsia="Times New Roman" w:hAnsi="Arial" w:cs="Arial"/>
            <w:color w:val="0B0080"/>
            <w:sz w:val="20"/>
            <w:szCs w:val="20"/>
            <w:lang w:eastAsia="es-MX"/>
          </w:rPr>
          <w:t>10Perú</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82" w:anchor="Venezuela" w:history="1">
        <w:r w:rsidRPr="00C66D45">
          <w:rPr>
            <w:rFonts w:ascii="Arial" w:eastAsia="Times New Roman" w:hAnsi="Arial" w:cs="Arial"/>
            <w:color w:val="0B0080"/>
            <w:sz w:val="20"/>
            <w:szCs w:val="20"/>
            <w:lang w:eastAsia="es-MX"/>
          </w:rPr>
          <w:t>11Venezuela</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83" w:anchor="Himnos_y_canciones_al_estudiante" w:history="1">
        <w:r w:rsidRPr="00C66D45">
          <w:rPr>
            <w:rFonts w:ascii="Arial" w:eastAsia="Times New Roman" w:hAnsi="Arial" w:cs="Arial"/>
            <w:color w:val="0B0080"/>
            <w:sz w:val="20"/>
            <w:szCs w:val="20"/>
            <w:lang w:eastAsia="es-MX"/>
          </w:rPr>
          <w:t>12Himnos y canciones al estudiante</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84" w:anchor="V.C3.A9ase_tambi.C3.A9n" w:history="1">
        <w:r w:rsidRPr="00C66D45">
          <w:rPr>
            <w:rFonts w:ascii="Arial" w:eastAsia="Times New Roman" w:hAnsi="Arial" w:cs="Arial"/>
            <w:color w:val="0B0080"/>
            <w:sz w:val="20"/>
            <w:szCs w:val="20"/>
            <w:lang w:eastAsia="es-MX"/>
          </w:rPr>
          <w:t>13Véase también</w:t>
        </w:r>
      </w:hyperlink>
    </w:p>
    <w:p w:rsidR="00C66D45" w:rsidRPr="00C66D45" w:rsidRDefault="00C66D45" w:rsidP="00C66D45">
      <w:pPr>
        <w:numPr>
          <w:ilvl w:val="0"/>
          <w:numId w:val="4"/>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385" w:anchor="Referencias" w:history="1">
        <w:r w:rsidRPr="00C66D45">
          <w:rPr>
            <w:rFonts w:ascii="Arial" w:eastAsia="Times New Roman" w:hAnsi="Arial" w:cs="Arial"/>
            <w:color w:val="0B0080"/>
            <w:sz w:val="20"/>
            <w:szCs w:val="20"/>
            <w:lang w:eastAsia="es-MX"/>
          </w:rPr>
          <w:t>14Referencias</w:t>
        </w:r>
      </w:hyperlink>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Argentina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"https://es.wikipedia.org/w/index.php?title=D%C3%ADa_Internacional_de_los_Estudiantes&amp;action=edit&amp;section=1" \o "Editar sección: Argentina"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Se conmemora el 21 de septiembre y si bien coincide con el día de la primavera, la verdadera razón de la elección de esa fecha es que en ese día de 1888 llegaron a Buenos Aires los restos repatriados del prócer </w:t>
      </w:r>
      <w:hyperlink r:id="rId386" w:tooltip="Domingo Faustino Sarmiento" w:history="1">
        <w:r w:rsidRPr="00C66D45">
          <w:rPr>
            <w:rFonts w:ascii="Arial" w:eastAsia="Times New Roman" w:hAnsi="Arial" w:cs="Arial"/>
            <w:color w:val="0B0080"/>
            <w:sz w:val="21"/>
            <w:szCs w:val="21"/>
            <w:u w:val="single"/>
            <w:lang w:eastAsia="es-MX"/>
          </w:rPr>
          <w:t>Domingo Faustino Sarmiento</w:t>
        </w:r>
      </w:hyperlink>
      <w:r w:rsidRPr="00C66D45">
        <w:rPr>
          <w:rFonts w:ascii="Arial" w:eastAsia="Times New Roman" w:hAnsi="Arial" w:cs="Arial"/>
          <w:color w:val="252525"/>
          <w:sz w:val="21"/>
          <w:szCs w:val="21"/>
          <w:lang w:eastAsia="es-MX"/>
        </w:rPr>
        <w:t> (15 de febrero de 1811 – 11 de septiembre de 1888), quien durante su presidencia fue responsable de la construcción de más de 801 escuelas.</w:t>
      </w:r>
      <w:hyperlink r:id="rId387" w:anchor="cite_note-1" w:history="1">
        <w:r w:rsidRPr="00C66D45">
          <w:rPr>
            <w:rFonts w:ascii="Arial" w:eastAsia="Times New Roman" w:hAnsi="Arial" w:cs="Arial"/>
            <w:color w:val="0B0080"/>
            <w:sz w:val="21"/>
            <w:szCs w:val="21"/>
            <w:u w:val="single"/>
            <w:vertAlign w:val="superscript"/>
            <w:lang w:eastAsia="es-MX"/>
          </w:rPr>
          <w:t>1</w:t>
        </w:r>
      </w:hyperlink>
      <w:r w:rsidRPr="00C66D45">
        <w:rPr>
          <w:rFonts w:ascii="Arial" w:eastAsia="Times New Roman" w:hAnsi="Arial" w:cs="Arial"/>
          <w:color w:val="252525"/>
          <w:sz w:val="21"/>
          <w:szCs w:val="21"/>
          <w:lang w:eastAsia="es-MX"/>
        </w:rPr>
        <w:t> </w:t>
      </w:r>
      <w:hyperlink r:id="rId388" w:anchor="cite_note-2" w:history="1">
        <w:r w:rsidRPr="00C66D45">
          <w:rPr>
            <w:rFonts w:ascii="Arial" w:eastAsia="Times New Roman" w:hAnsi="Arial" w:cs="Arial"/>
            <w:color w:val="0B0080"/>
            <w:sz w:val="21"/>
            <w:szCs w:val="21"/>
            <w:u w:val="single"/>
            <w:vertAlign w:val="superscript"/>
            <w:lang w:eastAsia="es-MX"/>
          </w:rPr>
          <w:t>2</w:t>
        </w:r>
      </w:hyperlink>
      <w:r w:rsidRPr="00C66D45">
        <w:rPr>
          <w:rFonts w:ascii="Arial" w:eastAsia="Times New Roman" w:hAnsi="Arial" w:cs="Arial"/>
          <w:color w:val="252525"/>
          <w:sz w:val="21"/>
          <w:szCs w:val="21"/>
          <w:lang w:eastAsia="es-MX"/>
        </w:rPr>
        <w:t> Este día los alumnos de los secundarios no concurren a clases.</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Particularmente en la </w:t>
      </w:r>
      <w:hyperlink r:id="rId389" w:tooltip="Provincia de Jujuy" w:history="1">
        <w:r w:rsidRPr="00C66D45">
          <w:rPr>
            <w:rFonts w:ascii="Arial" w:eastAsia="Times New Roman" w:hAnsi="Arial" w:cs="Arial"/>
            <w:color w:val="0B0080"/>
            <w:sz w:val="21"/>
            <w:szCs w:val="21"/>
            <w:u w:val="single"/>
            <w:lang w:eastAsia="es-MX"/>
          </w:rPr>
          <w:t>Provincia de Jujuy</w:t>
        </w:r>
      </w:hyperlink>
      <w:r w:rsidRPr="00C66D45">
        <w:rPr>
          <w:rFonts w:ascii="Arial" w:eastAsia="Times New Roman" w:hAnsi="Arial" w:cs="Arial"/>
          <w:color w:val="252525"/>
          <w:sz w:val="21"/>
          <w:szCs w:val="21"/>
          <w:lang w:eastAsia="es-MX"/>
        </w:rPr>
        <w:t> se realiza la Fiesta Nacional de los Estudiantes,</w:t>
      </w:r>
      <w:hyperlink r:id="rId390" w:anchor="cite_note-3" w:history="1">
        <w:r w:rsidRPr="00C66D45">
          <w:rPr>
            <w:rFonts w:ascii="Arial" w:eastAsia="Times New Roman" w:hAnsi="Arial" w:cs="Arial"/>
            <w:color w:val="0B0080"/>
            <w:sz w:val="21"/>
            <w:szCs w:val="21"/>
            <w:u w:val="single"/>
            <w:vertAlign w:val="superscript"/>
            <w:lang w:eastAsia="es-MX"/>
          </w:rPr>
          <w:t>3</w:t>
        </w:r>
      </w:hyperlink>
      <w:r w:rsidRPr="00C66D45">
        <w:rPr>
          <w:rFonts w:ascii="Arial" w:eastAsia="Times New Roman" w:hAnsi="Arial" w:cs="Arial"/>
          <w:color w:val="252525"/>
          <w:sz w:val="21"/>
          <w:szCs w:val="21"/>
          <w:lang w:eastAsia="es-MX"/>
        </w:rPr>
        <w:t> siendo declarada </w:t>
      </w:r>
      <w:hyperlink r:id="rId391" w:tooltip="Fiesta nacional" w:history="1">
        <w:r w:rsidRPr="00C66D45">
          <w:rPr>
            <w:rFonts w:ascii="Arial" w:eastAsia="Times New Roman" w:hAnsi="Arial" w:cs="Arial"/>
            <w:color w:val="0B0080"/>
            <w:sz w:val="21"/>
            <w:szCs w:val="21"/>
            <w:u w:val="single"/>
            <w:lang w:eastAsia="es-MX"/>
          </w:rPr>
          <w:t>fiesta nacional</w:t>
        </w:r>
      </w:hyperlink>
      <w:r w:rsidRPr="00C66D45">
        <w:rPr>
          <w:rFonts w:ascii="Arial" w:eastAsia="Times New Roman" w:hAnsi="Arial" w:cs="Arial"/>
          <w:color w:val="252525"/>
          <w:sz w:val="21"/>
          <w:szCs w:val="21"/>
          <w:lang w:eastAsia="es-MX"/>
        </w:rPr>
        <w:t> y sede permanente de estos festejos, en los cuales se eligen reinas de todas las provincias argentinas.</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Chile</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"https://es.wikipedia.org/w/index.php?title=D%C3%ADa_Internacional_de_los_Estudiantes&amp;action=edit&amp;section=2" \o "Editar sección: Chile"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11 de mayo se celebra el </w:t>
      </w:r>
      <w:hyperlink r:id="rId392" w:tooltip="Día del Alumno (aún no redactado)" w:history="1">
        <w:r w:rsidRPr="00C66D45">
          <w:rPr>
            <w:rFonts w:ascii="Arial" w:eastAsia="Times New Roman" w:hAnsi="Arial" w:cs="Arial"/>
            <w:color w:val="A55858"/>
            <w:sz w:val="21"/>
            <w:szCs w:val="21"/>
            <w:u w:val="single"/>
            <w:lang w:eastAsia="es-MX"/>
          </w:rPr>
          <w:t>Día del Alumno</w:t>
        </w:r>
      </w:hyperlink>
      <w:r w:rsidRPr="00C66D45">
        <w:rPr>
          <w:rFonts w:ascii="Arial" w:eastAsia="Times New Roman" w:hAnsi="Arial" w:cs="Arial"/>
          <w:color w:val="252525"/>
          <w:sz w:val="21"/>
          <w:szCs w:val="21"/>
          <w:lang w:eastAsia="es-MX"/>
        </w:rPr>
        <w:t>,</w:t>
      </w:r>
      <w:hyperlink r:id="rId393" w:anchor="cite_note-4" w:history="1">
        <w:r w:rsidRPr="00C66D45">
          <w:rPr>
            <w:rFonts w:ascii="Arial" w:eastAsia="Times New Roman" w:hAnsi="Arial" w:cs="Arial"/>
            <w:color w:val="0B0080"/>
            <w:sz w:val="21"/>
            <w:szCs w:val="21"/>
            <w:u w:val="single"/>
            <w:vertAlign w:val="superscript"/>
            <w:lang w:eastAsia="es-MX"/>
          </w:rPr>
          <w:t>4</w:t>
        </w:r>
      </w:hyperlink>
      <w:r w:rsidRPr="00C66D45">
        <w:rPr>
          <w:rFonts w:ascii="Arial" w:eastAsia="Times New Roman" w:hAnsi="Arial" w:cs="Arial"/>
          <w:color w:val="252525"/>
          <w:sz w:val="21"/>
          <w:szCs w:val="21"/>
          <w:lang w:eastAsia="es-MX"/>
        </w:rPr>
        <w:t> establecido mediante el decreto 147 de 1992 del Ministerio de Educación;</w:t>
      </w:r>
      <w:hyperlink r:id="rId394" w:anchor="cite_note-5" w:history="1">
        <w:r w:rsidRPr="00C66D45">
          <w:rPr>
            <w:rFonts w:ascii="Arial" w:eastAsia="Times New Roman" w:hAnsi="Arial" w:cs="Arial"/>
            <w:color w:val="0B0080"/>
            <w:sz w:val="21"/>
            <w:szCs w:val="21"/>
            <w:u w:val="single"/>
            <w:vertAlign w:val="superscript"/>
            <w:lang w:eastAsia="es-MX"/>
          </w:rPr>
          <w:t>5</w:t>
        </w:r>
      </w:hyperlink>
      <w:r w:rsidRPr="00C66D45">
        <w:rPr>
          <w:rFonts w:ascii="Arial" w:eastAsia="Times New Roman" w:hAnsi="Arial" w:cs="Arial"/>
          <w:color w:val="252525"/>
          <w:sz w:val="21"/>
          <w:szCs w:val="21"/>
          <w:lang w:eastAsia="es-MX"/>
        </w:rPr>
        <w:t> este día recuerda la publicación del decreto supremo 524 de 1990 del Ministerio del Interior,</w:t>
      </w:r>
      <w:hyperlink r:id="rId395" w:anchor="cite_note-6" w:history="1">
        <w:r w:rsidRPr="00C66D45">
          <w:rPr>
            <w:rFonts w:ascii="Arial" w:eastAsia="Times New Roman" w:hAnsi="Arial" w:cs="Arial"/>
            <w:color w:val="0B0080"/>
            <w:sz w:val="21"/>
            <w:szCs w:val="21"/>
            <w:u w:val="single"/>
            <w:vertAlign w:val="superscript"/>
            <w:lang w:eastAsia="es-MX"/>
          </w:rPr>
          <w:t>6</w:t>
        </w:r>
      </w:hyperlink>
      <w:r w:rsidRPr="00C66D45">
        <w:rPr>
          <w:rFonts w:ascii="Arial" w:eastAsia="Times New Roman" w:hAnsi="Arial" w:cs="Arial"/>
          <w:color w:val="252525"/>
          <w:sz w:val="21"/>
          <w:szCs w:val="21"/>
          <w:lang w:eastAsia="es-MX"/>
        </w:rPr>
        <w:t> </w:t>
      </w:r>
      <w:hyperlink r:id="rId396" w:anchor="cite_note-7" w:history="1">
        <w:r w:rsidRPr="00C66D45">
          <w:rPr>
            <w:rFonts w:ascii="Arial" w:eastAsia="Times New Roman" w:hAnsi="Arial" w:cs="Arial"/>
            <w:color w:val="0B0080"/>
            <w:sz w:val="21"/>
            <w:szCs w:val="21"/>
            <w:u w:val="single"/>
            <w:vertAlign w:val="superscript"/>
            <w:lang w:eastAsia="es-MX"/>
          </w:rPr>
          <w:t>7</w:t>
        </w:r>
      </w:hyperlink>
      <w:r w:rsidRPr="00C66D45">
        <w:rPr>
          <w:rFonts w:ascii="Arial" w:eastAsia="Times New Roman" w:hAnsi="Arial" w:cs="Arial"/>
          <w:color w:val="252525"/>
          <w:sz w:val="21"/>
          <w:szCs w:val="21"/>
          <w:lang w:eastAsia="es-MX"/>
        </w:rPr>
        <w:t> que aprobó una nueva versión del reglamento que permite a los estudiantes secundarios formar centros de alumnos.</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Generalmente, los colegios, liceos y escuelas festejan esta efeméride mediante una ceremonia con profesores y estudiantes; se efectúan competencias internas y actividades recreativas para los estudiantes, como espectáculos artísticos y juegos deportivos. Este día no </w:t>
      </w:r>
      <w:r w:rsidRPr="00C66D45">
        <w:rPr>
          <w:rFonts w:ascii="Arial" w:eastAsia="Times New Roman" w:hAnsi="Arial" w:cs="Arial"/>
          <w:color w:val="252525"/>
          <w:sz w:val="21"/>
          <w:szCs w:val="21"/>
          <w:lang w:eastAsia="es-MX"/>
        </w:rPr>
        <w:lastRenderedPageBreak/>
        <w:t>es conmemorado en la educación superior, pues el decreto mencionado restringe el ámbito de este día a los establecimientos educacionales de enseñanza básica y media.</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Por otro lado, desde principios del siglo XX hasta inicios de la década del '70, se celebró el "Día de los Estudiantes" o "Fiesta de la Primavera", organizada por los estudiantes universitarios.</w:t>
      </w:r>
      <w:hyperlink r:id="rId397" w:anchor="cite_note-8" w:history="1">
        <w:r w:rsidRPr="00C66D45">
          <w:rPr>
            <w:rFonts w:ascii="Arial" w:eastAsia="Times New Roman" w:hAnsi="Arial" w:cs="Arial"/>
            <w:color w:val="0B0080"/>
            <w:sz w:val="21"/>
            <w:szCs w:val="21"/>
            <w:u w:val="single"/>
            <w:vertAlign w:val="superscript"/>
            <w:lang w:eastAsia="es-MX"/>
          </w:rPr>
          <w:t>8</w:t>
        </w:r>
      </w:hyperlink>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Colombia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"https://es.wikipedia.org/w/index.php?title=D%C3%ADa_Internacional_de_los_Estudiantes&amp;action=edit&amp;section=3" \o "Editar sección: Colombia"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Colombia, el día </w:t>
      </w:r>
      <w:hyperlink r:id="rId398" w:tooltip="8 y 9 de junio (aún no redactado)" w:history="1">
        <w:r w:rsidRPr="00C66D45">
          <w:rPr>
            <w:rFonts w:ascii="Arial" w:eastAsia="Times New Roman" w:hAnsi="Arial" w:cs="Arial"/>
            <w:color w:val="A55858"/>
            <w:sz w:val="21"/>
            <w:szCs w:val="21"/>
            <w:u w:val="single"/>
            <w:lang w:eastAsia="es-MX"/>
          </w:rPr>
          <w:t>8 y 9 de junio</w:t>
        </w:r>
      </w:hyperlink>
      <w:r w:rsidRPr="00C66D45">
        <w:rPr>
          <w:rFonts w:ascii="Arial" w:eastAsia="Times New Roman" w:hAnsi="Arial" w:cs="Arial"/>
          <w:color w:val="252525"/>
          <w:sz w:val="21"/>
          <w:szCs w:val="21"/>
          <w:lang w:eastAsia="es-MX"/>
        </w:rPr>
        <w:t> se conmemora el día del estudiante caído, día del estudiante revolucionario o día del estudiante en todo el país.</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La celebración conmemora el asesinato de varios estudiantes de la Universidad Nacional quienes en su momento alzaron su voz de protesta en contra de hechos de corrupción de los gobiernos de turno y en exigencia de garantías y libertades para la educación superior en Colombia.</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Son principalmente dos sucesos que deben mencionarse para entender el día del estudiante en Colombia.</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primero de ellos se remonta al año de 1929 cuando los estudiantes de la Universidad Nacional de Colombia deciden manifestarse en contra del gobierno conservador de la época al que se le exigía destituir funcionarios y responsables militares de la masacre de las bananeras. En la noche de aquel 7 de junio, la policía, da muerte a </w:t>
      </w:r>
      <w:hyperlink r:id="rId399" w:tooltip="Gonzalo Bravo Pérez (aún no redactado)" w:history="1">
        <w:r w:rsidRPr="00C66D45">
          <w:rPr>
            <w:rFonts w:ascii="Arial" w:eastAsia="Times New Roman" w:hAnsi="Arial" w:cs="Arial"/>
            <w:color w:val="A55858"/>
            <w:sz w:val="21"/>
            <w:szCs w:val="21"/>
            <w:u w:val="single"/>
            <w:lang w:eastAsia="es-MX"/>
          </w:rPr>
          <w:t>Gonzalo Bravo Pérez</w:t>
        </w:r>
      </w:hyperlink>
      <w:hyperlink r:id="rId400" w:anchor="cite_note-9" w:history="1">
        <w:r w:rsidRPr="00C66D45">
          <w:rPr>
            <w:rFonts w:ascii="Arial" w:eastAsia="Times New Roman" w:hAnsi="Arial" w:cs="Arial"/>
            <w:color w:val="0B0080"/>
            <w:sz w:val="21"/>
            <w:szCs w:val="21"/>
            <w:u w:val="single"/>
            <w:vertAlign w:val="superscript"/>
            <w:lang w:eastAsia="es-MX"/>
          </w:rPr>
          <w:t>9</w:t>
        </w:r>
      </w:hyperlink>
      <w:r w:rsidRPr="00C66D45">
        <w:rPr>
          <w:rFonts w:ascii="Arial" w:eastAsia="Times New Roman" w:hAnsi="Arial" w:cs="Arial"/>
          <w:color w:val="252525"/>
          <w:sz w:val="21"/>
          <w:szCs w:val="21"/>
          <w:lang w:eastAsia="es-MX"/>
        </w:rPr>
        <w:t> (algunos lo refieren como Páez) y causan dos heridos. El 8 de junio los estudiantes junto con la comunidad capitalina repudian el hecho con una gigantesca marcha.</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8 de junio de 1954 en plena dictadura de </w:t>
      </w:r>
      <w:hyperlink r:id="rId401" w:tooltip="Gustavo Rojas Pinilla" w:history="1">
        <w:r w:rsidRPr="00C66D45">
          <w:rPr>
            <w:rFonts w:ascii="Arial" w:eastAsia="Times New Roman" w:hAnsi="Arial" w:cs="Arial"/>
            <w:color w:val="0B0080"/>
            <w:sz w:val="21"/>
            <w:szCs w:val="21"/>
            <w:u w:val="single"/>
            <w:lang w:eastAsia="es-MX"/>
          </w:rPr>
          <w:t>Gustavo Rojas Pinilla</w:t>
        </w:r>
      </w:hyperlink>
      <w:r w:rsidRPr="00C66D45">
        <w:rPr>
          <w:rFonts w:ascii="Arial" w:eastAsia="Times New Roman" w:hAnsi="Arial" w:cs="Arial"/>
          <w:color w:val="252525"/>
          <w:sz w:val="21"/>
          <w:szCs w:val="21"/>
          <w:lang w:eastAsia="es-MX"/>
        </w:rPr>
        <w:t>, se conmemoraron 25 años de los sucesos ocurridos en 1929, donde participaron estudiantes de diversas universidades. En la tarde de ese mismo día, en territorios de la Universidad Nacional, fue asesinado por la policía el estudiante de medicina </w:t>
      </w:r>
      <w:hyperlink r:id="rId402" w:tooltip="Uriel Gutiérrez (aún no redactado)" w:history="1">
        <w:r w:rsidRPr="00C66D45">
          <w:rPr>
            <w:rFonts w:ascii="Arial" w:eastAsia="Times New Roman" w:hAnsi="Arial" w:cs="Arial"/>
            <w:color w:val="A55858"/>
            <w:sz w:val="21"/>
            <w:szCs w:val="21"/>
            <w:u w:val="single"/>
            <w:lang w:eastAsia="es-MX"/>
          </w:rPr>
          <w:t>Uriel Gutiérrez</w:t>
        </w:r>
      </w:hyperlink>
      <w:r w:rsidRPr="00C66D45">
        <w:rPr>
          <w:rFonts w:ascii="Arial" w:eastAsia="Times New Roman" w:hAnsi="Arial" w:cs="Arial"/>
          <w:color w:val="252525"/>
          <w:sz w:val="21"/>
          <w:szCs w:val="21"/>
          <w:lang w:eastAsia="es-MX"/>
        </w:rPr>
        <w:t>. El hecho conmovió profundamente a la comunidad estudiantil de la época y por tal motivo los estudiantes deciden realizar una marcha hacia el palacio de gobierno al día siguiente, el 9 de junio. Dicha manifestación fue interrumpida por el batallón Colombia que regresaba de la guerra de Corea. En hechos nunca totalmente esclarecidos por la justicia colombiana, el ejército abrió fuego contra la manifestación produciendo más de una decena de muertos.</w:t>
      </w:r>
      <w:hyperlink r:id="rId403" w:anchor="cite_note-10" w:history="1">
        <w:r w:rsidRPr="00C66D45">
          <w:rPr>
            <w:rFonts w:ascii="Arial" w:eastAsia="Times New Roman" w:hAnsi="Arial" w:cs="Arial"/>
            <w:color w:val="0B0080"/>
            <w:sz w:val="21"/>
            <w:szCs w:val="21"/>
            <w:u w:val="single"/>
            <w:vertAlign w:val="superscript"/>
            <w:lang w:eastAsia="es-MX"/>
          </w:rPr>
          <w:t>10</w:t>
        </w:r>
      </w:hyperlink>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Cuba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"https://es.wikipedia.org/w/index.php?title=D%C3%ADa_Internacional_de_los_Estudiantes&amp;action=edit&amp;section=4" \o "Editar sección: Cuba"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Cuba se celebra el día 17 de noviembre con actividades en los diferentes centros estudiantiles desde la enseñanza preuniversitaria hasta los centros universitarios. Normalmente o se libera el día o la sesión de la tarde para celebraciones y actos conmemorativos protagonizados por los estudiantes, profesores y quien quiera unirse.</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La fecha en Cuba viene dada en conmemoración a la resistencia de los estudiantes </w:t>
      </w:r>
      <w:hyperlink r:id="rId404" w:tooltip="Praga" w:history="1">
        <w:r w:rsidRPr="00C66D45">
          <w:rPr>
            <w:rFonts w:ascii="Arial" w:eastAsia="Times New Roman" w:hAnsi="Arial" w:cs="Arial"/>
            <w:color w:val="0B0080"/>
            <w:sz w:val="21"/>
            <w:szCs w:val="21"/>
            <w:u w:val="single"/>
            <w:lang w:eastAsia="es-MX"/>
          </w:rPr>
          <w:t>praguenses</w:t>
        </w:r>
      </w:hyperlink>
      <w:r w:rsidRPr="00C66D45">
        <w:rPr>
          <w:rFonts w:ascii="Arial" w:eastAsia="Times New Roman" w:hAnsi="Arial" w:cs="Arial"/>
          <w:color w:val="252525"/>
          <w:sz w:val="21"/>
          <w:szCs w:val="21"/>
          <w:lang w:eastAsia="es-MX"/>
        </w:rPr>
        <w:t> contra la </w:t>
      </w:r>
      <w:hyperlink r:id="rId405" w:tooltip="Ocupación alemana de Checoslovaquia" w:history="1">
        <w:r w:rsidRPr="00C66D45">
          <w:rPr>
            <w:rFonts w:ascii="Arial" w:eastAsia="Times New Roman" w:hAnsi="Arial" w:cs="Arial"/>
            <w:color w:val="0B0080"/>
            <w:sz w:val="21"/>
            <w:szCs w:val="21"/>
            <w:u w:val="single"/>
            <w:lang w:eastAsia="es-MX"/>
          </w:rPr>
          <w:t>invasión nazi</w:t>
        </w:r>
      </w:hyperlink>
      <w:r w:rsidRPr="00C66D45">
        <w:rPr>
          <w:rFonts w:ascii="Arial" w:eastAsia="Times New Roman" w:hAnsi="Arial" w:cs="Arial"/>
          <w:color w:val="252525"/>
          <w:sz w:val="21"/>
          <w:szCs w:val="21"/>
          <w:lang w:eastAsia="es-MX"/>
        </w:rPr>
        <w:t> en igual fecha del año 1939.</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España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"https://es.wikipedia.org/w/index.php?title=D%C3%ADa_Internacional_de_los_Estudiantes&amp;action=edit&amp;section=5" \o "Editar sección: España"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Tiene lugar el 28 de enero. Durante este día se realizan diversas actividades en los centros educativos (mesas de debate, asambleas de decisión, actividades de concienciación social) en las cuales se reivindica la figura del estudiante como miembro activo de la Comunidad Educativa (formada por el alumnado, los padres y las madres y el profesorado junto con la administración).</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México</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"https://es.wikipedia.org/w/index.php?title=D%C3%ADa_Internacional_de_los_Estudiantes&amp;action=edit&amp;section=6" \o "Editar sección: México"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origen del día del estudiante se remonta al año 1929 cuando los estudiantes de la ahora Universidad Nacional Autónoma de México, se lanzaron a la huelga en favor de la Autonomía Universitaria.</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Después de una serie de eventos y protestas que culminaron en una huelga general, los alumnos fueron agredidos brutalmente por la policía dentro de las instalaciones de la Escuela de Derecho el día 13 de mayo por tal motivo los alumnos de esta escuela reclamaron que ese día fuera recordado como el Día del Estudiante en honor a los agredidos y que la plaza de Santo Domingo en la Ciudad de México fuera llamada Plaza 23 de mayo o del Estudiante.</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Un mes después se consiguió la autonomía de esta casa de estudios y con el tiempo en muchos de los estados del país se crearon o se tomaron espacios propicios para la relajación y el estudio y se les denominaron “Jardines del Estudiante”, en honor a esa lucha en pos de la Autonomía Universitaria. Desde entonces se ha venido celebrando cada 23 de mayo el Día del Estudiante, como un recordatorio de la lucha en pro de una educación más abierta y participativa.</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Nicaragua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"https://es.wikipedia.org/w/index.php?title=D%C3%ADa_Internacional_de_los_Estudiantes&amp;action=edit&amp;section=7" \o "Editar sección: Nicaragua"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w:t>
      </w:r>
      <w:hyperlink r:id="rId406" w:tooltip="Nicaragua" w:history="1">
        <w:r w:rsidRPr="00C66D45">
          <w:rPr>
            <w:rFonts w:ascii="Arial" w:eastAsia="Times New Roman" w:hAnsi="Arial" w:cs="Arial"/>
            <w:color w:val="0B0080"/>
            <w:sz w:val="21"/>
            <w:szCs w:val="21"/>
            <w:u w:val="single"/>
            <w:lang w:eastAsia="es-MX"/>
          </w:rPr>
          <w:t>Nicaragua</w:t>
        </w:r>
      </w:hyperlink>
      <w:r w:rsidRPr="00C66D45">
        <w:rPr>
          <w:rFonts w:ascii="Arial" w:eastAsia="Times New Roman" w:hAnsi="Arial" w:cs="Arial"/>
          <w:color w:val="252525"/>
          <w:sz w:val="21"/>
          <w:szCs w:val="21"/>
          <w:lang w:eastAsia="es-MX"/>
        </w:rPr>
        <w:t>, por Decreto No. 1487 del 18 de julio de 1984 y publicado en La Gaceta No. 153 del 10 de agosto del mismo año,</w:t>
      </w:r>
      <w:hyperlink r:id="rId407" w:anchor="cite_note-11" w:history="1">
        <w:r w:rsidRPr="00C66D45">
          <w:rPr>
            <w:rFonts w:ascii="Arial" w:eastAsia="Times New Roman" w:hAnsi="Arial" w:cs="Arial"/>
            <w:color w:val="0B0080"/>
            <w:sz w:val="21"/>
            <w:szCs w:val="21"/>
            <w:u w:val="single"/>
            <w:vertAlign w:val="superscript"/>
            <w:lang w:eastAsia="es-MX"/>
          </w:rPr>
          <w:t>11</w:t>
        </w:r>
      </w:hyperlink>
      <w:r w:rsidRPr="00C66D45">
        <w:rPr>
          <w:rFonts w:ascii="Arial" w:eastAsia="Times New Roman" w:hAnsi="Arial" w:cs="Arial"/>
          <w:color w:val="252525"/>
          <w:sz w:val="21"/>
          <w:szCs w:val="21"/>
          <w:lang w:eastAsia="es-MX"/>
        </w:rPr>
        <w:t> se declaró el </w:t>
      </w:r>
      <w:hyperlink r:id="rId408" w:tooltip="23 de julio" w:history="1">
        <w:r w:rsidRPr="00C66D45">
          <w:rPr>
            <w:rFonts w:ascii="Arial" w:eastAsia="Times New Roman" w:hAnsi="Arial" w:cs="Arial"/>
            <w:color w:val="0B0080"/>
            <w:sz w:val="21"/>
            <w:szCs w:val="21"/>
            <w:u w:val="single"/>
            <w:lang w:eastAsia="es-MX"/>
          </w:rPr>
          <w:t>23 de julio</w:t>
        </w:r>
      </w:hyperlink>
      <w:r w:rsidRPr="00C66D45">
        <w:rPr>
          <w:rFonts w:ascii="Arial" w:eastAsia="Times New Roman" w:hAnsi="Arial" w:cs="Arial"/>
          <w:color w:val="252525"/>
          <w:sz w:val="21"/>
          <w:szCs w:val="21"/>
          <w:lang w:eastAsia="es-MX"/>
        </w:rPr>
        <w:t> "</w:t>
      </w:r>
      <w:r w:rsidRPr="00C66D45">
        <w:rPr>
          <w:rFonts w:ascii="Arial" w:eastAsia="Times New Roman" w:hAnsi="Arial" w:cs="Arial"/>
          <w:b/>
          <w:bCs/>
          <w:color w:val="252525"/>
          <w:sz w:val="21"/>
          <w:szCs w:val="21"/>
          <w:lang w:eastAsia="es-MX"/>
        </w:rPr>
        <w:t>Día Nacional del Estudiante Nicaragüense</w:t>
      </w:r>
      <w:r w:rsidRPr="00C66D45">
        <w:rPr>
          <w:rFonts w:ascii="Arial" w:eastAsia="Times New Roman" w:hAnsi="Arial" w:cs="Arial"/>
          <w:color w:val="252525"/>
          <w:sz w:val="21"/>
          <w:szCs w:val="21"/>
          <w:lang w:eastAsia="es-MX"/>
        </w:rPr>
        <w:t>", fecha que es recordada en los centros de enseñanza</w:t>
      </w:r>
      <w:hyperlink r:id="rId409" w:anchor="cite_note-12" w:history="1">
        <w:r w:rsidRPr="00C66D45">
          <w:rPr>
            <w:rFonts w:ascii="Arial" w:eastAsia="Times New Roman" w:hAnsi="Arial" w:cs="Arial"/>
            <w:color w:val="0B0080"/>
            <w:sz w:val="21"/>
            <w:szCs w:val="21"/>
            <w:u w:val="single"/>
            <w:vertAlign w:val="superscript"/>
            <w:lang w:eastAsia="es-MX"/>
          </w:rPr>
          <w:t>12</w:t>
        </w:r>
      </w:hyperlink>
      <w:r w:rsidRPr="00C66D45">
        <w:rPr>
          <w:rFonts w:ascii="Arial" w:eastAsia="Times New Roman" w:hAnsi="Arial" w:cs="Arial"/>
          <w:color w:val="252525"/>
          <w:sz w:val="21"/>
          <w:szCs w:val="21"/>
          <w:lang w:eastAsia="es-MX"/>
        </w:rPr>
        <w:t> de los niveles de educación primaria, secundaria y universitaria del país en honor a las luchas del movimiento estudiantil universitario nicaragüense.</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El </w:t>
      </w:r>
      <w:hyperlink r:id="rId410" w:tooltip="23 de julio" w:history="1">
        <w:r w:rsidRPr="00C66D45">
          <w:rPr>
            <w:rFonts w:ascii="Arial" w:eastAsia="Times New Roman" w:hAnsi="Arial" w:cs="Arial"/>
            <w:color w:val="0B0080"/>
            <w:sz w:val="21"/>
            <w:szCs w:val="21"/>
            <w:u w:val="single"/>
            <w:lang w:eastAsia="es-MX"/>
          </w:rPr>
          <w:t>23 de julio</w:t>
        </w:r>
      </w:hyperlink>
      <w:r w:rsidRPr="00C66D45">
        <w:rPr>
          <w:rFonts w:ascii="Arial" w:eastAsia="Times New Roman" w:hAnsi="Arial" w:cs="Arial"/>
          <w:color w:val="252525"/>
          <w:sz w:val="21"/>
          <w:szCs w:val="21"/>
          <w:lang w:eastAsia="es-MX"/>
        </w:rPr>
        <w:t> de </w:t>
      </w:r>
      <w:hyperlink r:id="rId411" w:tooltip="1959" w:history="1">
        <w:r w:rsidRPr="00C66D45">
          <w:rPr>
            <w:rFonts w:ascii="Arial" w:eastAsia="Times New Roman" w:hAnsi="Arial" w:cs="Arial"/>
            <w:color w:val="0B0080"/>
            <w:sz w:val="21"/>
            <w:szCs w:val="21"/>
            <w:u w:val="single"/>
            <w:lang w:eastAsia="es-MX"/>
          </w:rPr>
          <w:t>1959</w:t>
        </w:r>
      </w:hyperlink>
      <w:r w:rsidRPr="00C66D45">
        <w:rPr>
          <w:rFonts w:ascii="Arial" w:eastAsia="Times New Roman" w:hAnsi="Arial" w:cs="Arial"/>
          <w:color w:val="252525"/>
          <w:sz w:val="21"/>
          <w:szCs w:val="21"/>
          <w:lang w:eastAsia="es-MX"/>
        </w:rPr>
        <w:t>, en la ciudad de </w:t>
      </w:r>
      <w:hyperlink r:id="rId412" w:tooltip="León (Nicaragua)" w:history="1">
        <w:r w:rsidRPr="00C66D45">
          <w:rPr>
            <w:rFonts w:ascii="Arial" w:eastAsia="Times New Roman" w:hAnsi="Arial" w:cs="Arial"/>
            <w:color w:val="0B0080"/>
            <w:sz w:val="21"/>
            <w:szCs w:val="21"/>
            <w:u w:val="single"/>
            <w:lang w:eastAsia="es-MX"/>
          </w:rPr>
          <w:t>León</w:t>
        </w:r>
      </w:hyperlink>
      <w:r w:rsidRPr="00C66D45">
        <w:rPr>
          <w:rFonts w:ascii="Arial" w:eastAsia="Times New Roman" w:hAnsi="Arial" w:cs="Arial"/>
          <w:color w:val="252525"/>
          <w:sz w:val="21"/>
          <w:szCs w:val="21"/>
          <w:lang w:eastAsia="es-MX"/>
        </w:rPr>
        <w:t>, cuatro estudiantes de la </w:t>
      </w:r>
      <w:hyperlink r:id="rId413" w:tooltip="Universidad Nacional Autónoma de Nicaragua" w:history="1">
        <w:r w:rsidRPr="00C66D45">
          <w:rPr>
            <w:rFonts w:ascii="Arial" w:eastAsia="Times New Roman" w:hAnsi="Arial" w:cs="Arial"/>
            <w:color w:val="0B0080"/>
            <w:sz w:val="21"/>
            <w:szCs w:val="21"/>
            <w:u w:val="single"/>
            <w:lang w:eastAsia="es-MX"/>
          </w:rPr>
          <w:t>Universidad Nacional Autónoma de Nicaragua (UNAN)</w:t>
        </w:r>
      </w:hyperlink>
      <w:r w:rsidRPr="00C66D45">
        <w:rPr>
          <w:rFonts w:ascii="Arial" w:eastAsia="Times New Roman" w:hAnsi="Arial" w:cs="Arial"/>
          <w:color w:val="252525"/>
          <w:sz w:val="21"/>
          <w:szCs w:val="21"/>
          <w:lang w:eastAsia="es-MX"/>
        </w:rPr>
        <w:t xml:space="preserve"> fueron masacrados brutalmente por </w:t>
      </w:r>
      <w:proofErr w:type="spellStart"/>
      <w:r w:rsidRPr="00C66D45">
        <w:rPr>
          <w:rFonts w:ascii="Arial" w:eastAsia="Times New Roman" w:hAnsi="Arial" w:cs="Arial"/>
          <w:color w:val="252525"/>
          <w:sz w:val="21"/>
          <w:szCs w:val="21"/>
          <w:lang w:eastAsia="es-MX"/>
        </w:rPr>
        <w:t>la</w:t>
      </w:r>
      <w:hyperlink r:id="rId414" w:tooltip="Guardia Nacional de Nicaragua" w:history="1">
        <w:r w:rsidRPr="00C66D45">
          <w:rPr>
            <w:rFonts w:ascii="Arial" w:eastAsia="Times New Roman" w:hAnsi="Arial" w:cs="Arial"/>
            <w:color w:val="0B0080"/>
            <w:sz w:val="21"/>
            <w:szCs w:val="21"/>
            <w:u w:val="single"/>
            <w:lang w:eastAsia="es-MX"/>
          </w:rPr>
          <w:t>Guardia</w:t>
        </w:r>
        <w:proofErr w:type="spellEnd"/>
        <w:r w:rsidRPr="00C66D45">
          <w:rPr>
            <w:rFonts w:ascii="Arial" w:eastAsia="Times New Roman" w:hAnsi="Arial" w:cs="Arial"/>
            <w:color w:val="0B0080"/>
            <w:sz w:val="21"/>
            <w:szCs w:val="21"/>
            <w:u w:val="single"/>
            <w:lang w:eastAsia="es-MX"/>
          </w:rPr>
          <w:t xml:space="preserve"> Nacional de Nicaragua</w:t>
        </w:r>
      </w:hyperlink>
      <w:r w:rsidRPr="00C66D45">
        <w:rPr>
          <w:rFonts w:ascii="Arial" w:eastAsia="Times New Roman" w:hAnsi="Arial" w:cs="Arial"/>
          <w:color w:val="252525"/>
          <w:sz w:val="21"/>
          <w:szCs w:val="21"/>
          <w:lang w:eastAsia="es-MX"/>
        </w:rPr>
        <w:t>, durante una manifestación estudiantil de repudio a la dictadura </w:t>
      </w:r>
      <w:hyperlink r:id="rId415" w:tooltip="Somoza" w:history="1">
        <w:r w:rsidRPr="00C66D45">
          <w:rPr>
            <w:rFonts w:ascii="Arial" w:eastAsia="Times New Roman" w:hAnsi="Arial" w:cs="Arial"/>
            <w:color w:val="0B0080"/>
            <w:sz w:val="21"/>
            <w:szCs w:val="21"/>
            <w:u w:val="single"/>
            <w:lang w:eastAsia="es-MX"/>
          </w:rPr>
          <w:t>somocista</w:t>
        </w:r>
      </w:hyperlink>
      <w:r w:rsidRPr="00C66D45">
        <w:rPr>
          <w:rFonts w:ascii="Arial" w:eastAsia="Times New Roman" w:hAnsi="Arial" w:cs="Arial"/>
          <w:color w:val="252525"/>
          <w:sz w:val="21"/>
          <w:szCs w:val="21"/>
          <w:lang w:eastAsia="es-MX"/>
        </w:rPr>
        <w:t xml:space="preserve"> por su </w:t>
      </w:r>
      <w:r w:rsidRPr="00C66D45">
        <w:rPr>
          <w:rFonts w:ascii="Arial" w:eastAsia="Times New Roman" w:hAnsi="Arial" w:cs="Arial"/>
          <w:color w:val="252525"/>
          <w:sz w:val="21"/>
          <w:szCs w:val="21"/>
          <w:lang w:eastAsia="es-MX"/>
        </w:rPr>
        <w:lastRenderedPageBreak/>
        <w:t>complicidad en los crímenes cometidos por el ejército hondureño en "El Chaparral", departamento de El Paraíso, Honduras.</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Los estudiantes universitarios </w:t>
      </w:r>
      <w:hyperlink r:id="rId416" w:tooltip="Mártir" w:history="1">
        <w:r w:rsidRPr="00C66D45">
          <w:rPr>
            <w:rFonts w:ascii="Arial" w:eastAsia="Times New Roman" w:hAnsi="Arial" w:cs="Arial"/>
            <w:color w:val="0B0080"/>
            <w:sz w:val="21"/>
            <w:szCs w:val="21"/>
            <w:u w:val="single"/>
            <w:lang w:eastAsia="es-MX"/>
          </w:rPr>
          <w:t>mártires</w:t>
        </w:r>
      </w:hyperlink>
      <w:r w:rsidRPr="00C66D45">
        <w:rPr>
          <w:rFonts w:ascii="Arial" w:eastAsia="Times New Roman" w:hAnsi="Arial" w:cs="Arial"/>
          <w:color w:val="252525"/>
          <w:sz w:val="21"/>
          <w:szCs w:val="21"/>
          <w:lang w:eastAsia="es-MX"/>
        </w:rPr>
        <w:t> en la masacre del 23 de julio de 1959 son: Sergio Saldaña, Mauricio Martínez, Erick Ramírez y José Rubí,</w:t>
      </w:r>
      <w:hyperlink r:id="rId417" w:anchor="cite_note-13" w:history="1">
        <w:r w:rsidRPr="00C66D45">
          <w:rPr>
            <w:rFonts w:ascii="Arial" w:eastAsia="Times New Roman" w:hAnsi="Arial" w:cs="Arial"/>
            <w:color w:val="0B0080"/>
            <w:sz w:val="21"/>
            <w:szCs w:val="21"/>
            <w:u w:val="single"/>
            <w:vertAlign w:val="superscript"/>
            <w:lang w:eastAsia="es-MX"/>
          </w:rPr>
          <w:t>13</w:t>
        </w:r>
      </w:hyperlink>
      <w:r w:rsidRPr="00C66D45">
        <w:rPr>
          <w:rFonts w:ascii="Arial" w:eastAsia="Times New Roman" w:hAnsi="Arial" w:cs="Arial"/>
          <w:color w:val="252525"/>
          <w:sz w:val="21"/>
          <w:szCs w:val="21"/>
          <w:lang w:eastAsia="es-MX"/>
        </w:rPr>
        <w:t> quienes se constituyeron en símbolos y sello del compromiso de todas las generaciones estudiantiles con la defensa de la </w:t>
      </w:r>
      <w:hyperlink r:id="rId418" w:tooltip="Autonomía" w:history="1">
        <w:r w:rsidRPr="00C66D45">
          <w:rPr>
            <w:rFonts w:ascii="Arial" w:eastAsia="Times New Roman" w:hAnsi="Arial" w:cs="Arial"/>
            <w:color w:val="0B0080"/>
            <w:sz w:val="21"/>
            <w:szCs w:val="21"/>
            <w:u w:val="single"/>
            <w:lang w:eastAsia="es-MX"/>
          </w:rPr>
          <w:t>autonomía</w:t>
        </w:r>
      </w:hyperlink>
      <w:r w:rsidRPr="00C66D45">
        <w:rPr>
          <w:rFonts w:ascii="Arial" w:eastAsia="Times New Roman" w:hAnsi="Arial" w:cs="Arial"/>
          <w:color w:val="252525"/>
          <w:sz w:val="21"/>
          <w:szCs w:val="21"/>
          <w:lang w:eastAsia="es-MX"/>
        </w:rPr>
        <w:t> universitaria y las luchas de reivindicaciones populares.</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Panamá</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"https://es.wikipedia.org/w/index.php?title=D%C3%ADa_Internacional_de_los_Estudiantes&amp;action=edit&amp;section=8" \o "Editar sección: Panamá"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w:t>
      </w:r>
      <w:hyperlink r:id="rId419" w:tooltip="Panamá" w:history="1">
        <w:r w:rsidRPr="00C66D45">
          <w:rPr>
            <w:rFonts w:ascii="Arial" w:eastAsia="Times New Roman" w:hAnsi="Arial" w:cs="Arial"/>
            <w:color w:val="0B0080"/>
            <w:sz w:val="21"/>
            <w:szCs w:val="21"/>
            <w:u w:val="single"/>
            <w:lang w:eastAsia="es-MX"/>
          </w:rPr>
          <w:t>Panamá</w:t>
        </w:r>
      </w:hyperlink>
      <w:r w:rsidRPr="00C66D45">
        <w:rPr>
          <w:rFonts w:ascii="Arial" w:eastAsia="Times New Roman" w:hAnsi="Arial" w:cs="Arial"/>
          <w:color w:val="252525"/>
          <w:sz w:val="21"/>
          <w:szCs w:val="21"/>
          <w:lang w:eastAsia="es-MX"/>
        </w:rPr>
        <w:t>, este día se celebra el 27 de octubre de cada año. En esta fecha, los estudiantes de los grados superiores de la </w:t>
      </w:r>
      <w:hyperlink r:id="rId420" w:tooltip="Escuela" w:history="1">
        <w:r w:rsidRPr="00C66D45">
          <w:rPr>
            <w:rFonts w:ascii="Arial" w:eastAsia="Times New Roman" w:hAnsi="Arial" w:cs="Arial"/>
            <w:color w:val="0B0080"/>
            <w:sz w:val="21"/>
            <w:szCs w:val="21"/>
            <w:u w:val="single"/>
            <w:lang w:eastAsia="es-MX"/>
          </w:rPr>
          <w:t>escuela</w:t>
        </w:r>
      </w:hyperlink>
      <w:r w:rsidRPr="00C66D45">
        <w:rPr>
          <w:rFonts w:ascii="Arial" w:eastAsia="Times New Roman" w:hAnsi="Arial" w:cs="Arial"/>
          <w:color w:val="252525"/>
          <w:sz w:val="21"/>
          <w:szCs w:val="21"/>
          <w:lang w:eastAsia="es-MX"/>
        </w:rPr>
        <w:t> o colegio al que pertenecen, reemplazan a los maestros o profesores. Cada profesor tiene la tarea de buscar entre sus mejores alumnos un reemplazo para él. Además, el </w:t>
      </w:r>
      <w:hyperlink r:id="rId421" w:tooltip="Estudiante" w:history="1">
        <w:r w:rsidRPr="00C66D45">
          <w:rPr>
            <w:rFonts w:ascii="Arial" w:eastAsia="Times New Roman" w:hAnsi="Arial" w:cs="Arial"/>
            <w:color w:val="0B0080"/>
            <w:sz w:val="21"/>
            <w:szCs w:val="21"/>
            <w:u w:val="single"/>
            <w:lang w:eastAsia="es-MX"/>
          </w:rPr>
          <w:t>estudiante</w:t>
        </w:r>
      </w:hyperlink>
      <w:r w:rsidRPr="00C66D45">
        <w:rPr>
          <w:rFonts w:ascii="Arial" w:eastAsia="Times New Roman" w:hAnsi="Arial" w:cs="Arial"/>
          <w:color w:val="252525"/>
          <w:sz w:val="21"/>
          <w:szCs w:val="21"/>
          <w:lang w:eastAsia="es-MX"/>
        </w:rPr>
        <w:t> que posee el mayor índice académico, reemplazará al </w:t>
      </w:r>
      <w:proofErr w:type="spellStart"/>
      <w:r w:rsidRPr="00C66D45">
        <w:rPr>
          <w:rFonts w:ascii="Arial" w:eastAsia="Times New Roman" w:hAnsi="Arial" w:cs="Arial"/>
          <w:color w:val="252525"/>
          <w:sz w:val="21"/>
          <w:szCs w:val="21"/>
          <w:lang w:eastAsia="es-MX"/>
        </w:rPr>
        <w:fldChar w:fldCharType="begin"/>
      </w:r>
      <w:r w:rsidRPr="00C66D45">
        <w:rPr>
          <w:rFonts w:ascii="Arial" w:eastAsia="Times New Roman" w:hAnsi="Arial" w:cs="Arial"/>
          <w:color w:val="252525"/>
          <w:sz w:val="21"/>
          <w:szCs w:val="21"/>
          <w:lang w:eastAsia="es-MX"/>
        </w:rPr>
        <w:instrText xml:space="preserve"> HYPERLINK "https://es.wikipedia.org/w/index.php?title=Director_de_escuela&amp;action=edit&amp;redlink=1" \o "Director de escuela (aún no redactado)" </w:instrText>
      </w:r>
      <w:r w:rsidRPr="00C66D45">
        <w:rPr>
          <w:rFonts w:ascii="Arial" w:eastAsia="Times New Roman" w:hAnsi="Arial" w:cs="Arial"/>
          <w:color w:val="252525"/>
          <w:sz w:val="21"/>
          <w:szCs w:val="21"/>
          <w:lang w:eastAsia="es-MX"/>
        </w:rPr>
        <w:fldChar w:fldCharType="separate"/>
      </w:r>
      <w:r w:rsidRPr="00C66D45">
        <w:rPr>
          <w:rFonts w:ascii="Arial" w:eastAsia="Times New Roman" w:hAnsi="Arial" w:cs="Arial"/>
          <w:color w:val="A55858"/>
          <w:sz w:val="21"/>
          <w:szCs w:val="21"/>
          <w:u w:val="single"/>
          <w:lang w:eastAsia="es-MX"/>
        </w:rPr>
        <w:t>director</w:t>
      </w:r>
      <w:r w:rsidRPr="00C66D45">
        <w:rPr>
          <w:rFonts w:ascii="Arial" w:eastAsia="Times New Roman" w:hAnsi="Arial" w:cs="Arial"/>
          <w:color w:val="252525"/>
          <w:sz w:val="21"/>
          <w:szCs w:val="21"/>
          <w:lang w:eastAsia="es-MX"/>
        </w:rPr>
        <w:fldChar w:fldCharType="end"/>
      </w:r>
      <w:r w:rsidRPr="00C66D45">
        <w:rPr>
          <w:rFonts w:ascii="Arial" w:eastAsia="Times New Roman" w:hAnsi="Arial" w:cs="Arial"/>
          <w:color w:val="252525"/>
          <w:sz w:val="21"/>
          <w:szCs w:val="21"/>
          <w:lang w:eastAsia="es-MX"/>
        </w:rPr>
        <w:t>.Los</w:t>
      </w:r>
      <w:proofErr w:type="spellEnd"/>
      <w:r w:rsidRPr="00C66D45">
        <w:rPr>
          <w:rFonts w:ascii="Arial" w:eastAsia="Times New Roman" w:hAnsi="Arial" w:cs="Arial"/>
          <w:color w:val="252525"/>
          <w:sz w:val="21"/>
          <w:szCs w:val="21"/>
          <w:lang w:eastAsia="es-MX"/>
        </w:rPr>
        <w:t xml:space="preserve"> estudiantes que le sigan en puntaje irán reemplazando respectivamente a los administrativos del colegio. También se hacen agasajos en donde incluso los profesores realizan actos divertidos de canto, baile, dramatización, etc. Los estudiantes más sobresalientes reemplazan a las autoridades de su distrito, usualmente al alcalde del lugar donde se encuentre la escuela o colegio, siendo felicitado por compañeros y familiares.</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C66D45">
        <w:rPr>
          <w:rFonts w:ascii="Georgia" w:eastAsia="Times New Roman" w:hAnsi="Georgia" w:cs="Times New Roman"/>
          <w:color w:val="000000"/>
          <w:sz w:val="36"/>
          <w:szCs w:val="36"/>
          <w:lang w:eastAsia="es-MX"/>
        </w:rPr>
        <w:t xml:space="preserve">Puerto </w:t>
      </w:r>
      <w:proofErr w:type="gramStart"/>
      <w:r w:rsidRPr="00C66D45">
        <w:rPr>
          <w:rFonts w:ascii="Georgia" w:eastAsia="Times New Roman" w:hAnsi="Georgia" w:cs="Times New Roman"/>
          <w:color w:val="000000"/>
          <w:sz w:val="36"/>
          <w:szCs w:val="36"/>
          <w:lang w:eastAsia="es-MX"/>
        </w:rPr>
        <w:t>Rico</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"https://es.wikipedia.org/w/index.php?title=D%C3%ADa_Internacional_de_los_Estudiantes&amp;action=edit&amp;section=9" \o "Editar sección: Puerto Rico"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Puerto Rico, se celebra el Jueves antes del Segundo Domingo de Mayo o </w:t>
      </w:r>
      <w:hyperlink r:id="rId422" w:tooltip="Día de la Madre" w:history="1">
        <w:r w:rsidRPr="00C66D45">
          <w:rPr>
            <w:rFonts w:ascii="Arial" w:eastAsia="Times New Roman" w:hAnsi="Arial" w:cs="Arial"/>
            <w:color w:val="0B0080"/>
            <w:sz w:val="21"/>
            <w:szCs w:val="21"/>
            <w:u w:val="single"/>
            <w:lang w:eastAsia="es-MX"/>
          </w:rPr>
          <w:t>Día de la Madre</w:t>
        </w:r>
      </w:hyperlink>
      <w:r w:rsidRPr="00C66D45">
        <w:rPr>
          <w:rFonts w:ascii="Arial" w:eastAsia="Times New Roman" w:hAnsi="Arial" w:cs="Arial"/>
          <w:color w:val="252525"/>
          <w:sz w:val="21"/>
          <w:szCs w:val="21"/>
          <w:lang w:eastAsia="es-MX"/>
        </w:rPr>
        <w:t>. En este día se realizan actividades deportivas o días de juegos, como también se hace una fiesta para compartir entre estudiantes, maestros y personal no docente.</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Perú</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"https://es.wikipedia.org/w/index.php?title=D%C3%ADa_Internacional_de_los_Estudiantes&amp;action=edit&amp;section=10" \o "Editar sección: Perú"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En Perú, el 23 de septiembre se celebra el Día del Estudiante Universitario, en reconocimiento a la primera gesta por la búsqueda de la reestructuración universitaria de la Universidad Nacional San Antonio Abad del Cusco, en 1909, y tiene por finalidad valorar y promover la importancia de la actitud de los jóvenes estudiantes de las Universidades Públicas y Privadas del ámbito nacional. Además cada 23 de septiembre se celebra el día del estudiante para las personas que se encuentran en etapa </w:t>
      </w:r>
      <w:proofErr w:type="gramStart"/>
      <w:r w:rsidRPr="00C66D45">
        <w:rPr>
          <w:rFonts w:ascii="Arial" w:eastAsia="Times New Roman" w:hAnsi="Arial" w:cs="Arial"/>
          <w:color w:val="252525"/>
          <w:sz w:val="21"/>
          <w:szCs w:val="21"/>
          <w:lang w:eastAsia="es-MX"/>
        </w:rPr>
        <w:t>escolar(</w:t>
      </w:r>
      <w:proofErr w:type="gramEnd"/>
      <w:r w:rsidRPr="00C66D45">
        <w:rPr>
          <w:rFonts w:ascii="Arial" w:eastAsia="Times New Roman" w:hAnsi="Arial" w:cs="Arial"/>
          <w:color w:val="252525"/>
          <w:sz w:val="21"/>
          <w:szCs w:val="21"/>
          <w:lang w:eastAsia="es-MX"/>
        </w:rPr>
        <w:t>inicial, primaria y secundaria).</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proofErr w:type="gramStart"/>
      <w:r w:rsidRPr="00C66D45">
        <w:rPr>
          <w:rFonts w:ascii="Georgia" w:eastAsia="Times New Roman" w:hAnsi="Georgia" w:cs="Times New Roman"/>
          <w:color w:val="000000"/>
          <w:sz w:val="36"/>
          <w:szCs w:val="36"/>
          <w:lang w:eastAsia="es-MX"/>
        </w:rPr>
        <w:t>Venezuela</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"https://es.wikipedia.org/w/index.php?title=D%C3%ADa_Internacional_de_los_Estudiantes&amp;action=edit&amp;section=11" \o "Editar sección: Venezuela"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Venezuela, el </w:t>
      </w:r>
      <w:r w:rsidRPr="00C66D45">
        <w:rPr>
          <w:rFonts w:ascii="Arial" w:eastAsia="Times New Roman" w:hAnsi="Arial" w:cs="Arial"/>
          <w:i/>
          <w:iCs/>
          <w:color w:val="252525"/>
          <w:sz w:val="21"/>
          <w:szCs w:val="21"/>
          <w:lang w:eastAsia="es-MX"/>
        </w:rPr>
        <w:t>día del estudiante</w:t>
      </w:r>
      <w:r w:rsidRPr="00C66D45">
        <w:rPr>
          <w:rFonts w:ascii="Arial" w:eastAsia="Times New Roman" w:hAnsi="Arial" w:cs="Arial"/>
          <w:color w:val="252525"/>
          <w:sz w:val="21"/>
          <w:szCs w:val="21"/>
          <w:lang w:eastAsia="es-MX"/>
        </w:rPr>
        <w:t> se celebra el 21 de noviembre.</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En 1957 una huelga estudiantil produjo una serie de comunicados que repartieron en volantes. Pese a que la Seguridad Nacional tomó la Universidad Central, apresó a numerosos estudiantes y cerró los centros de educación superior. Tuvo tal éxito que fue uno de los </w:t>
      </w:r>
      <w:r w:rsidRPr="00C66D45">
        <w:rPr>
          <w:rFonts w:ascii="Arial" w:eastAsia="Times New Roman" w:hAnsi="Arial" w:cs="Arial"/>
          <w:color w:val="252525"/>
          <w:sz w:val="21"/>
          <w:szCs w:val="21"/>
          <w:lang w:eastAsia="es-MX"/>
        </w:rPr>
        <w:lastRenderedPageBreak/>
        <w:t>desencadenantes que concluyeron con la caída o huida del gobierno del dictador Marcos Pérez Jiménez.</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C66D45">
        <w:rPr>
          <w:rFonts w:ascii="Georgia" w:eastAsia="Times New Roman" w:hAnsi="Georgia" w:cs="Times New Roman"/>
          <w:color w:val="000000"/>
          <w:sz w:val="36"/>
          <w:szCs w:val="36"/>
          <w:lang w:eastAsia="es-MX"/>
        </w:rPr>
        <w:t xml:space="preserve">Himnos y canciones al </w:t>
      </w:r>
      <w:proofErr w:type="gramStart"/>
      <w:r w:rsidRPr="00C66D45">
        <w:rPr>
          <w:rFonts w:ascii="Georgia" w:eastAsia="Times New Roman" w:hAnsi="Georgia" w:cs="Times New Roman"/>
          <w:color w:val="000000"/>
          <w:sz w:val="36"/>
          <w:szCs w:val="36"/>
          <w:lang w:eastAsia="es-MX"/>
        </w:rPr>
        <w:t>estudiante</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"https://es.wikipedia.org/w/index.php?title=D%C3%ADa_Internacional_de_los_Estudiantes&amp;action=edit&amp;section=12" \o "Editar sección: Himnos y canciones al estudiante"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Hay distintos himnos y canciones dedicados al estudiante.</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Argentina aproximadamente en 1920 fue compuesta la "Canción del Estudiante" por Francisco García Jiménez, Ernesto Galeano y Carlos Guastavino</w:t>
      </w:r>
      <w:hyperlink r:id="rId423" w:anchor="cite_note-14" w:history="1">
        <w:r w:rsidRPr="00C66D45">
          <w:rPr>
            <w:rFonts w:ascii="Arial" w:eastAsia="Times New Roman" w:hAnsi="Arial" w:cs="Arial"/>
            <w:color w:val="0B0080"/>
            <w:sz w:val="21"/>
            <w:szCs w:val="21"/>
            <w:u w:val="single"/>
            <w:vertAlign w:val="superscript"/>
            <w:lang w:eastAsia="es-MX"/>
          </w:rPr>
          <w:t>14</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En el año 2011 en Colombia, el presidente de la Organización Mundial de Estudiantes, Alexander </w:t>
      </w:r>
      <w:proofErr w:type="spellStart"/>
      <w:r w:rsidRPr="00C66D45">
        <w:rPr>
          <w:rFonts w:ascii="Arial" w:eastAsia="Times New Roman" w:hAnsi="Arial" w:cs="Arial"/>
          <w:color w:val="252525"/>
          <w:sz w:val="21"/>
          <w:szCs w:val="21"/>
          <w:lang w:eastAsia="es-MX"/>
        </w:rPr>
        <w:t>Ferms</w:t>
      </w:r>
      <w:proofErr w:type="spellEnd"/>
      <w:r w:rsidRPr="00C66D45">
        <w:rPr>
          <w:rFonts w:ascii="Arial" w:eastAsia="Times New Roman" w:hAnsi="Arial" w:cs="Arial"/>
          <w:color w:val="252525"/>
          <w:sz w:val="21"/>
          <w:szCs w:val="21"/>
          <w:lang w:eastAsia="es-MX"/>
        </w:rPr>
        <w:t xml:space="preserve"> de Medellín escribe el "Himno de los estudiantes" o "La marcha estudiantil"</w:t>
      </w:r>
      <w:hyperlink r:id="rId424" w:anchor="cite_note-15" w:history="1">
        <w:r w:rsidRPr="00C66D45">
          <w:rPr>
            <w:rFonts w:ascii="Arial" w:eastAsia="Times New Roman" w:hAnsi="Arial" w:cs="Arial"/>
            <w:color w:val="0B0080"/>
            <w:sz w:val="21"/>
            <w:szCs w:val="21"/>
            <w:u w:val="single"/>
            <w:vertAlign w:val="superscript"/>
            <w:lang w:eastAsia="es-MX"/>
          </w:rPr>
          <w:t>15</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La canción "Estudiante", pertenece a Oscar Mendoza Camino.</w:t>
      </w:r>
      <w:hyperlink r:id="rId425" w:anchor="cite_note-16" w:history="1">
        <w:r w:rsidRPr="00C66D45">
          <w:rPr>
            <w:rFonts w:ascii="Arial" w:eastAsia="Times New Roman" w:hAnsi="Arial" w:cs="Arial"/>
            <w:color w:val="0B0080"/>
            <w:sz w:val="21"/>
            <w:szCs w:val="21"/>
            <w:u w:val="single"/>
            <w:vertAlign w:val="superscript"/>
            <w:lang w:eastAsia="es-MX"/>
          </w:rPr>
          <w:t>16</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Y en Chile, la cantautora chilena Violeta Parra compone la canción "Me gustan los estudiantes" que es interpretada por Ángel Parra, Daniel </w:t>
      </w:r>
      <w:proofErr w:type="spellStart"/>
      <w:r w:rsidRPr="00C66D45">
        <w:rPr>
          <w:rFonts w:ascii="Arial" w:eastAsia="Times New Roman" w:hAnsi="Arial" w:cs="Arial"/>
          <w:color w:val="252525"/>
          <w:sz w:val="21"/>
          <w:szCs w:val="21"/>
          <w:lang w:eastAsia="es-MX"/>
        </w:rPr>
        <w:t>Viglietti</w:t>
      </w:r>
      <w:proofErr w:type="spellEnd"/>
      <w:r w:rsidRPr="00C66D45">
        <w:rPr>
          <w:rFonts w:ascii="Arial" w:eastAsia="Times New Roman" w:hAnsi="Arial" w:cs="Arial"/>
          <w:color w:val="252525"/>
          <w:sz w:val="21"/>
          <w:szCs w:val="21"/>
          <w:lang w:eastAsia="es-MX"/>
        </w:rPr>
        <w:t xml:space="preserve"> y Mercedes Sosa. </w:t>
      </w:r>
      <w:hyperlink r:id="rId426" w:anchor="cite_note-17" w:history="1">
        <w:r w:rsidRPr="00C66D45">
          <w:rPr>
            <w:rFonts w:ascii="Arial" w:eastAsia="Times New Roman" w:hAnsi="Arial" w:cs="Arial"/>
            <w:color w:val="0B0080"/>
            <w:sz w:val="21"/>
            <w:szCs w:val="21"/>
            <w:u w:val="single"/>
            <w:vertAlign w:val="superscript"/>
            <w:lang w:eastAsia="es-MX"/>
          </w:rPr>
          <w:t>17</w:t>
        </w:r>
      </w:hyperlink>
    </w:p>
    <w:p w:rsidR="00C66D45" w:rsidRDefault="00C66D45">
      <w:r>
        <w:br w:type="page"/>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El </w:t>
      </w:r>
      <w:r w:rsidRPr="00C66D45">
        <w:rPr>
          <w:rFonts w:ascii="Arial" w:eastAsia="Times New Roman" w:hAnsi="Arial" w:cs="Arial"/>
          <w:b/>
          <w:bCs/>
          <w:color w:val="252525"/>
          <w:sz w:val="21"/>
          <w:szCs w:val="21"/>
          <w:lang w:eastAsia="es-MX"/>
        </w:rPr>
        <w:t>Cinco de Mayo</w:t>
      </w:r>
      <w:hyperlink r:id="rId427" w:anchor="cite_note-1" w:history="1">
        <w:r w:rsidRPr="00C66D45">
          <w:rPr>
            <w:rFonts w:ascii="Arial" w:eastAsia="Times New Roman" w:hAnsi="Arial" w:cs="Arial"/>
            <w:color w:val="0B0080"/>
            <w:sz w:val="21"/>
            <w:szCs w:val="21"/>
            <w:u w:val="single"/>
            <w:vertAlign w:val="superscript"/>
            <w:lang w:eastAsia="es-MX"/>
          </w:rPr>
          <w:t>1</w:t>
        </w:r>
      </w:hyperlink>
      <w:r w:rsidRPr="00C66D45">
        <w:rPr>
          <w:rFonts w:ascii="Arial" w:eastAsia="Times New Roman" w:hAnsi="Arial" w:cs="Arial"/>
          <w:color w:val="252525"/>
          <w:sz w:val="21"/>
          <w:szCs w:val="21"/>
          <w:lang w:eastAsia="es-MX"/>
        </w:rPr>
        <w:t> fecha de la conmemoración de la </w:t>
      </w:r>
      <w:hyperlink r:id="rId428" w:tooltip="Batalla de Puebla" w:history="1">
        <w:r w:rsidRPr="00C66D45">
          <w:rPr>
            <w:rFonts w:ascii="Arial" w:eastAsia="Times New Roman" w:hAnsi="Arial" w:cs="Arial"/>
            <w:color w:val="0B0080"/>
            <w:sz w:val="21"/>
            <w:szCs w:val="21"/>
            <w:u w:val="single"/>
            <w:lang w:eastAsia="es-MX"/>
          </w:rPr>
          <w:t>Batalla de Puebla</w:t>
        </w:r>
      </w:hyperlink>
      <w:r w:rsidRPr="00C66D45">
        <w:rPr>
          <w:rFonts w:ascii="Arial" w:eastAsia="Times New Roman" w:hAnsi="Arial" w:cs="Arial"/>
          <w:color w:val="252525"/>
          <w:sz w:val="21"/>
          <w:szCs w:val="21"/>
          <w:lang w:eastAsia="es-MX"/>
        </w:rPr>
        <w:t>. Marca la primera vez que el ejército mexicano pudo derrotar a una potencia extranjera mejor preparada, en este caso los franceses. La batalla tuvo lugar en la actual ciudad de </w:t>
      </w:r>
      <w:hyperlink r:id="rId429" w:tooltip="Puebla de Zaragoza" w:history="1">
        <w:r w:rsidRPr="00C66D45">
          <w:rPr>
            <w:rFonts w:ascii="Arial" w:eastAsia="Times New Roman" w:hAnsi="Arial" w:cs="Arial"/>
            <w:color w:val="0B0080"/>
            <w:sz w:val="21"/>
            <w:szCs w:val="21"/>
            <w:u w:val="single"/>
            <w:lang w:eastAsia="es-MX"/>
          </w:rPr>
          <w:t>Puebla de Zaragoza</w:t>
        </w:r>
      </w:hyperlink>
      <w:r w:rsidRPr="00C66D45">
        <w:rPr>
          <w:rFonts w:ascii="Arial" w:eastAsia="Times New Roman" w:hAnsi="Arial" w:cs="Arial"/>
          <w:color w:val="252525"/>
          <w:sz w:val="21"/>
          <w:szCs w:val="21"/>
          <w:lang w:eastAsia="es-MX"/>
        </w:rPr>
        <w:t> el 5 de mayo de </w:t>
      </w:r>
      <w:hyperlink r:id="rId430" w:tooltip="1862" w:history="1">
        <w:r w:rsidRPr="00C66D45">
          <w:rPr>
            <w:rFonts w:ascii="Arial" w:eastAsia="Times New Roman" w:hAnsi="Arial" w:cs="Arial"/>
            <w:color w:val="0B0080"/>
            <w:sz w:val="21"/>
            <w:szCs w:val="21"/>
            <w:u w:val="single"/>
            <w:lang w:eastAsia="es-MX"/>
          </w:rPr>
          <w:t>1862</w:t>
        </w:r>
      </w:hyperlink>
      <w:r w:rsidRPr="00C66D45">
        <w:rPr>
          <w:rFonts w:ascii="Arial" w:eastAsia="Times New Roman" w:hAnsi="Arial" w:cs="Arial"/>
          <w:color w:val="252525"/>
          <w:sz w:val="21"/>
          <w:szCs w:val="21"/>
          <w:lang w:eastAsia="es-MX"/>
        </w:rPr>
        <w:t>, entre los ejércitos de </w:t>
      </w:r>
      <w:hyperlink r:id="rId431" w:tooltip="México" w:history="1">
        <w:r w:rsidRPr="00C66D45">
          <w:rPr>
            <w:rFonts w:ascii="Arial" w:eastAsia="Times New Roman" w:hAnsi="Arial" w:cs="Arial"/>
            <w:color w:val="0B0080"/>
            <w:sz w:val="21"/>
            <w:szCs w:val="21"/>
            <w:u w:val="single"/>
            <w:lang w:eastAsia="es-MX"/>
          </w:rPr>
          <w:t>México</w:t>
        </w:r>
      </w:hyperlink>
      <w:r w:rsidRPr="00C66D45">
        <w:rPr>
          <w:rFonts w:ascii="Arial" w:eastAsia="Times New Roman" w:hAnsi="Arial" w:cs="Arial"/>
          <w:color w:val="252525"/>
          <w:sz w:val="21"/>
          <w:szCs w:val="21"/>
          <w:lang w:eastAsia="es-MX"/>
        </w:rPr>
        <w:t> y </w:t>
      </w:r>
      <w:hyperlink r:id="rId432" w:tooltip="Francia" w:history="1">
        <w:r w:rsidRPr="00C66D45">
          <w:rPr>
            <w:rFonts w:ascii="Arial" w:eastAsia="Times New Roman" w:hAnsi="Arial" w:cs="Arial"/>
            <w:color w:val="0B0080"/>
            <w:sz w:val="21"/>
            <w:szCs w:val="21"/>
            <w:u w:val="single"/>
            <w:lang w:eastAsia="es-MX"/>
          </w:rPr>
          <w:t>Francia</w:t>
        </w:r>
      </w:hyperlink>
      <w:r w:rsidRPr="00C66D45">
        <w:rPr>
          <w:rFonts w:ascii="Arial" w:eastAsia="Times New Roman" w:hAnsi="Arial" w:cs="Arial"/>
          <w:color w:val="252525"/>
          <w:sz w:val="21"/>
          <w:szCs w:val="21"/>
          <w:lang w:eastAsia="es-MX"/>
        </w:rPr>
        <w:t>.</w:t>
      </w:r>
    </w:p>
    <w:p w:rsidR="00C66D45" w:rsidRPr="00C66D45" w:rsidRDefault="00C66D45" w:rsidP="00C66D45">
      <w:pPr>
        <w:shd w:val="clear" w:color="auto" w:fill="F9F9F9"/>
        <w:spacing w:before="240" w:after="60" w:line="240" w:lineRule="auto"/>
        <w:jc w:val="center"/>
        <w:outlineLvl w:val="1"/>
        <w:rPr>
          <w:rFonts w:ascii="Arial" w:eastAsia="Times New Roman" w:hAnsi="Arial" w:cs="Arial"/>
          <w:b/>
          <w:bCs/>
          <w:color w:val="000000"/>
          <w:sz w:val="20"/>
          <w:szCs w:val="20"/>
          <w:lang w:eastAsia="es-MX"/>
        </w:rPr>
      </w:pPr>
      <w:r w:rsidRPr="00C66D45">
        <w:rPr>
          <w:rFonts w:ascii="Arial" w:eastAsia="Times New Roman" w:hAnsi="Arial" w:cs="Arial"/>
          <w:b/>
          <w:bCs/>
          <w:color w:val="000000"/>
          <w:sz w:val="20"/>
          <w:szCs w:val="20"/>
          <w:lang w:eastAsia="es-MX"/>
        </w:rPr>
        <w:t>Índice</w:t>
      </w:r>
    </w:p>
    <w:p w:rsidR="00C66D45" w:rsidRPr="00C66D45" w:rsidRDefault="00C66D45" w:rsidP="00C66D45">
      <w:pPr>
        <w:shd w:val="clear" w:color="auto" w:fill="F9F9F9"/>
        <w:spacing w:after="0" w:line="240" w:lineRule="auto"/>
        <w:jc w:val="center"/>
        <w:rPr>
          <w:rFonts w:ascii="Arial" w:eastAsia="Times New Roman" w:hAnsi="Arial" w:cs="Arial"/>
          <w:color w:val="252525"/>
          <w:sz w:val="20"/>
          <w:szCs w:val="20"/>
          <w:lang w:eastAsia="es-MX"/>
        </w:rPr>
      </w:pPr>
      <w:r w:rsidRPr="00C66D45">
        <w:rPr>
          <w:rFonts w:ascii="Arial" w:eastAsia="Times New Roman" w:hAnsi="Arial" w:cs="Arial"/>
          <w:color w:val="252525"/>
          <w:sz w:val="20"/>
          <w:szCs w:val="20"/>
          <w:lang w:eastAsia="es-MX"/>
        </w:rPr>
        <w:t> </w:t>
      </w:r>
      <w:r w:rsidRPr="00C66D45">
        <w:rPr>
          <w:rFonts w:ascii="Arial" w:eastAsia="Times New Roman" w:hAnsi="Arial" w:cs="Arial"/>
          <w:color w:val="252525"/>
          <w:sz w:val="19"/>
          <w:szCs w:val="19"/>
          <w:lang w:eastAsia="es-MX"/>
        </w:rPr>
        <w:t> [</w:t>
      </w:r>
      <w:hyperlink r:id="rId433" w:history="1">
        <w:proofErr w:type="gramStart"/>
        <w:r w:rsidRPr="00C66D45">
          <w:rPr>
            <w:rFonts w:ascii="Arial" w:eastAsia="Times New Roman" w:hAnsi="Arial" w:cs="Arial"/>
            <w:color w:val="0B0080"/>
            <w:sz w:val="19"/>
            <w:szCs w:val="19"/>
            <w:u w:val="single"/>
            <w:lang w:eastAsia="es-MX"/>
          </w:rPr>
          <w:t>ocultar</w:t>
        </w:r>
        <w:proofErr w:type="gramEnd"/>
      </w:hyperlink>
      <w:r w:rsidRPr="00C66D45">
        <w:rPr>
          <w:rFonts w:ascii="Arial" w:eastAsia="Times New Roman" w:hAnsi="Arial" w:cs="Arial"/>
          <w:color w:val="252525"/>
          <w:sz w:val="19"/>
          <w:szCs w:val="19"/>
          <w:lang w:eastAsia="es-MX"/>
        </w:rPr>
        <w:t>] </w:t>
      </w:r>
    </w:p>
    <w:p w:rsidR="00C66D45" w:rsidRPr="00C66D45" w:rsidRDefault="00C66D45" w:rsidP="00C66D45">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434" w:anchor="Marco_hist.C3.B3rico" w:history="1">
        <w:r w:rsidRPr="00C66D45">
          <w:rPr>
            <w:rFonts w:ascii="Arial" w:eastAsia="Times New Roman" w:hAnsi="Arial" w:cs="Arial"/>
            <w:color w:val="0B0080"/>
            <w:sz w:val="20"/>
            <w:szCs w:val="20"/>
            <w:lang w:eastAsia="es-MX"/>
          </w:rPr>
          <w:t>1Marco histórico</w:t>
        </w:r>
      </w:hyperlink>
    </w:p>
    <w:p w:rsidR="00C66D45" w:rsidRPr="00C66D45" w:rsidRDefault="00C66D45" w:rsidP="00C66D45">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435" w:anchor="Celebraci.C3.B3n_en_otros_pa.C3.ADses" w:history="1">
        <w:r w:rsidRPr="00C66D45">
          <w:rPr>
            <w:rFonts w:ascii="Arial" w:eastAsia="Times New Roman" w:hAnsi="Arial" w:cs="Arial"/>
            <w:color w:val="0B0080"/>
            <w:sz w:val="20"/>
            <w:szCs w:val="20"/>
            <w:lang w:eastAsia="es-MX"/>
          </w:rPr>
          <w:t>2Celebración en otros países</w:t>
        </w:r>
      </w:hyperlink>
    </w:p>
    <w:p w:rsidR="00C66D45" w:rsidRPr="00C66D45" w:rsidRDefault="00C66D45" w:rsidP="00C66D45">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436" w:anchor="Referencias" w:history="1">
        <w:r w:rsidRPr="00C66D45">
          <w:rPr>
            <w:rFonts w:ascii="Arial" w:eastAsia="Times New Roman" w:hAnsi="Arial" w:cs="Arial"/>
            <w:color w:val="0B0080"/>
            <w:sz w:val="20"/>
            <w:szCs w:val="20"/>
            <w:lang w:eastAsia="es-MX"/>
          </w:rPr>
          <w:t>3Referencias</w:t>
        </w:r>
      </w:hyperlink>
    </w:p>
    <w:p w:rsidR="00C66D45" w:rsidRPr="00C66D45" w:rsidRDefault="00C66D45" w:rsidP="00C66D45">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437" w:anchor="V.C3.A9ase_tambi.C3.A9n" w:history="1">
        <w:r w:rsidRPr="00C66D45">
          <w:rPr>
            <w:rFonts w:ascii="Arial" w:eastAsia="Times New Roman" w:hAnsi="Arial" w:cs="Arial"/>
            <w:color w:val="0B0080"/>
            <w:sz w:val="20"/>
            <w:szCs w:val="20"/>
            <w:lang w:eastAsia="es-MX"/>
          </w:rPr>
          <w:t>4Véase también</w:t>
        </w:r>
      </w:hyperlink>
    </w:p>
    <w:p w:rsidR="00C66D45" w:rsidRPr="00C66D45" w:rsidRDefault="00C66D45" w:rsidP="00C66D45">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eastAsia="es-MX"/>
        </w:rPr>
      </w:pPr>
      <w:hyperlink r:id="rId438" w:anchor="Enlaces_externos" w:history="1">
        <w:r w:rsidRPr="00C66D45">
          <w:rPr>
            <w:rFonts w:ascii="Arial" w:eastAsia="Times New Roman" w:hAnsi="Arial" w:cs="Arial"/>
            <w:color w:val="0B0080"/>
            <w:sz w:val="20"/>
            <w:szCs w:val="20"/>
            <w:lang w:eastAsia="es-MX"/>
          </w:rPr>
          <w:t>5Enlaces externos</w:t>
        </w:r>
      </w:hyperlink>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C66D45">
        <w:rPr>
          <w:rFonts w:ascii="Georgia" w:eastAsia="Times New Roman" w:hAnsi="Georgia" w:cs="Times New Roman"/>
          <w:color w:val="000000"/>
          <w:sz w:val="36"/>
          <w:szCs w:val="36"/>
          <w:lang w:eastAsia="es-MX"/>
        </w:rPr>
        <w:t xml:space="preserve">Marco </w:t>
      </w:r>
      <w:proofErr w:type="gramStart"/>
      <w:r w:rsidRPr="00C66D45">
        <w:rPr>
          <w:rFonts w:ascii="Georgia" w:eastAsia="Times New Roman" w:hAnsi="Georgia" w:cs="Times New Roman"/>
          <w:color w:val="000000"/>
          <w:sz w:val="36"/>
          <w:szCs w:val="36"/>
          <w:lang w:eastAsia="es-MX"/>
        </w:rPr>
        <w:t>histórico</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"https://es.wikipedia.org/w/index.php?title=Cinco_de_Mayo&amp;action=edit&amp;section=1" \o "Editar sección: Marco histórico"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Durante 1861, el país estaba en bancarrota debido a medio siglo de conflictos y guerras casi constantes. No podía hacer frente ni a las necesidades más urgentes, por lo que el 17 de julio de 1861, el presidente Benito Juárez decretó prórroga de dos años para pagar deuda externa a países europeos. En octubre de 1861, Francia, Inglaterra y España se suscribieron a la Convención de Londres y se comprometieron a enviar militares a México para reclamar sus derechos como acreedores por una deuda que ascendía alrededor de 80 millones de pesos. Aproximadamente 69 millones eran para los ingleses, 9 millones para los españoles y 2 millones para Francia. Se negaron a negociar, por la vía diplomática, los términos y condiciones en los que se pagaría la deuda posteriormente. Así que </w:t>
      </w:r>
      <w:hyperlink r:id="rId439" w:tooltip="Napoleón III" w:history="1">
        <w:r w:rsidRPr="00C66D45">
          <w:rPr>
            <w:rFonts w:ascii="Arial" w:eastAsia="Times New Roman" w:hAnsi="Arial" w:cs="Arial"/>
            <w:color w:val="0B0080"/>
            <w:sz w:val="21"/>
            <w:szCs w:val="21"/>
            <w:u w:val="single"/>
            <w:lang w:eastAsia="es-MX"/>
          </w:rPr>
          <w:t>Napoleón III</w:t>
        </w:r>
      </w:hyperlink>
      <w:r w:rsidRPr="00C66D45">
        <w:rPr>
          <w:rFonts w:ascii="Arial" w:eastAsia="Times New Roman" w:hAnsi="Arial" w:cs="Arial"/>
          <w:color w:val="252525"/>
          <w:sz w:val="21"/>
          <w:szCs w:val="21"/>
          <w:lang w:eastAsia="es-MX"/>
        </w:rPr>
        <w:t>, gobernante de Francia, decidió invadir México para establecer una monarquía favorable a Europa, surtirse de materias primas y en un futuro extender su imperialismo a Estados Unidos. Con ese fin, debía disolver el Gobierno mexicano establecido por el Presidente Benito Juárez.</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abril de </w:t>
      </w:r>
      <w:hyperlink r:id="rId440" w:tooltip="1862" w:history="1">
        <w:r w:rsidRPr="00C66D45">
          <w:rPr>
            <w:rFonts w:ascii="Arial" w:eastAsia="Times New Roman" w:hAnsi="Arial" w:cs="Arial"/>
            <w:color w:val="0B0080"/>
            <w:sz w:val="21"/>
            <w:szCs w:val="21"/>
            <w:u w:val="single"/>
            <w:lang w:eastAsia="es-MX"/>
          </w:rPr>
          <w:t>1862</w:t>
        </w:r>
      </w:hyperlink>
      <w:r w:rsidRPr="00C66D45">
        <w:rPr>
          <w:rFonts w:ascii="Arial" w:eastAsia="Times New Roman" w:hAnsi="Arial" w:cs="Arial"/>
          <w:color w:val="252525"/>
          <w:sz w:val="21"/>
          <w:szCs w:val="21"/>
          <w:lang w:eastAsia="es-MX"/>
        </w:rPr>
        <w:t> los franceses desembarcaron en el puerto de </w:t>
      </w:r>
      <w:hyperlink r:id="rId441" w:tooltip="Veracruz" w:history="1">
        <w:r w:rsidRPr="00C66D45">
          <w:rPr>
            <w:rFonts w:ascii="Arial" w:eastAsia="Times New Roman" w:hAnsi="Arial" w:cs="Arial"/>
            <w:color w:val="0B0080"/>
            <w:sz w:val="21"/>
            <w:szCs w:val="21"/>
            <w:u w:val="single"/>
            <w:lang w:eastAsia="es-MX"/>
          </w:rPr>
          <w:t>Veracruz</w:t>
        </w:r>
      </w:hyperlink>
      <w:r w:rsidRPr="00C66D45">
        <w:rPr>
          <w:rFonts w:ascii="Arial" w:eastAsia="Times New Roman" w:hAnsi="Arial" w:cs="Arial"/>
          <w:color w:val="252525"/>
          <w:sz w:val="21"/>
          <w:szCs w:val="21"/>
          <w:lang w:eastAsia="es-MX"/>
        </w:rPr>
        <w:t xml:space="preserve">, y emprendieron la campaña militar hacia el centro de la República. Después de varios ataques y cientos de muertos el 5 de mayo de 1862 fue la batalla victoriosa que tuvo lugar en los alrededores de una iglesia usada como fortaleza en </w:t>
      </w:r>
      <w:proofErr w:type="spellStart"/>
      <w:r w:rsidRPr="00C66D45">
        <w:rPr>
          <w:rFonts w:ascii="Arial" w:eastAsia="Times New Roman" w:hAnsi="Arial" w:cs="Arial"/>
          <w:color w:val="252525"/>
          <w:sz w:val="21"/>
          <w:szCs w:val="21"/>
          <w:lang w:eastAsia="es-MX"/>
        </w:rPr>
        <w:t>Acultzingo</w:t>
      </w:r>
      <w:proofErr w:type="spellEnd"/>
      <w:r w:rsidRPr="00C66D45">
        <w:rPr>
          <w:rFonts w:ascii="Arial" w:eastAsia="Times New Roman" w:hAnsi="Arial" w:cs="Arial"/>
          <w:color w:val="252525"/>
          <w:sz w:val="21"/>
          <w:szCs w:val="21"/>
          <w:lang w:eastAsia="es-MX"/>
        </w:rPr>
        <w:t>, en el límite de los estados de Veracruz y Puebla. El héroe de la primera batalla de Puebla fue el general </w:t>
      </w:r>
      <w:hyperlink r:id="rId442" w:tooltip="Ignacio Zaragoza" w:history="1">
        <w:r w:rsidRPr="00C66D45">
          <w:rPr>
            <w:rFonts w:ascii="Arial" w:eastAsia="Times New Roman" w:hAnsi="Arial" w:cs="Arial"/>
            <w:color w:val="0B0080"/>
            <w:sz w:val="21"/>
            <w:szCs w:val="21"/>
            <w:u w:val="single"/>
            <w:lang w:eastAsia="es-MX"/>
          </w:rPr>
          <w:t>Ignacio Zaragoza</w:t>
        </w:r>
      </w:hyperlink>
      <w:r w:rsidRPr="00C66D45">
        <w:rPr>
          <w:rFonts w:ascii="Arial" w:eastAsia="Times New Roman" w:hAnsi="Arial" w:cs="Arial"/>
          <w:color w:val="252525"/>
          <w:sz w:val="21"/>
          <w:szCs w:val="21"/>
          <w:lang w:eastAsia="es-MX"/>
        </w:rPr>
        <w:t> al mando de casi 2000 soldados y 2700 campesinos usando machetes, rifles tipo "</w:t>
      </w:r>
      <w:proofErr w:type="spellStart"/>
      <w:r w:rsidRPr="00C66D45">
        <w:rPr>
          <w:rFonts w:ascii="Arial" w:eastAsia="Times New Roman" w:hAnsi="Arial" w:cs="Arial"/>
          <w:color w:val="252525"/>
          <w:sz w:val="21"/>
          <w:szCs w:val="21"/>
          <w:lang w:eastAsia="es-MX"/>
        </w:rPr>
        <w:t>mausser</w:t>
      </w:r>
      <w:proofErr w:type="spellEnd"/>
      <w:r w:rsidRPr="00C66D45">
        <w:rPr>
          <w:rFonts w:ascii="Arial" w:eastAsia="Times New Roman" w:hAnsi="Arial" w:cs="Arial"/>
          <w:color w:val="252525"/>
          <w:sz w:val="21"/>
          <w:szCs w:val="21"/>
          <w:lang w:eastAsia="es-MX"/>
        </w:rPr>
        <w:t xml:space="preserve">" y lanzas llamadas "chinacas" de madera con punta de metal. Los franceses usaban pistolas, carabinas tipo </w:t>
      </w:r>
      <w:proofErr w:type="spellStart"/>
      <w:r w:rsidRPr="00C66D45">
        <w:rPr>
          <w:rFonts w:ascii="Arial" w:eastAsia="Times New Roman" w:hAnsi="Arial" w:cs="Arial"/>
          <w:color w:val="252525"/>
          <w:sz w:val="21"/>
          <w:szCs w:val="21"/>
          <w:lang w:eastAsia="es-MX"/>
        </w:rPr>
        <w:t>winchester</w:t>
      </w:r>
      <w:proofErr w:type="spellEnd"/>
      <w:r w:rsidRPr="00C66D45">
        <w:rPr>
          <w:rFonts w:ascii="Arial" w:eastAsia="Times New Roman" w:hAnsi="Arial" w:cs="Arial"/>
          <w:color w:val="252525"/>
          <w:sz w:val="21"/>
          <w:szCs w:val="21"/>
          <w:lang w:eastAsia="es-MX"/>
        </w:rPr>
        <w:t xml:space="preserve"> con punta de metal, bayonetas, cañones y ametralladoras de 15 kg y de 1.50 </w:t>
      </w:r>
      <w:proofErr w:type="spellStart"/>
      <w:r w:rsidRPr="00C66D45">
        <w:rPr>
          <w:rFonts w:ascii="Arial" w:eastAsia="Times New Roman" w:hAnsi="Arial" w:cs="Arial"/>
          <w:color w:val="252525"/>
          <w:sz w:val="21"/>
          <w:szCs w:val="21"/>
          <w:lang w:eastAsia="es-MX"/>
        </w:rPr>
        <w:t>mt</w:t>
      </w:r>
      <w:proofErr w:type="spellEnd"/>
      <w:r w:rsidRPr="00C66D45">
        <w:rPr>
          <w:rFonts w:ascii="Arial" w:eastAsia="Times New Roman" w:hAnsi="Arial" w:cs="Arial"/>
          <w:color w:val="252525"/>
          <w:sz w:val="21"/>
          <w:szCs w:val="21"/>
          <w:lang w:eastAsia="es-MX"/>
        </w:rPr>
        <w:t xml:space="preserve">. </w:t>
      </w:r>
      <w:proofErr w:type="gramStart"/>
      <w:r w:rsidRPr="00C66D45">
        <w:rPr>
          <w:rFonts w:ascii="Arial" w:eastAsia="Times New Roman" w:hAnsi="Arial" w:cs="Arial"/>
          <w:color w:val="252525"/>
          <w:sz w:val="21"/>
          <w:szCs w:val="21"/>
          <w:lang w:eastAsia="es-MX"/>
        </w:rPr>
        <w:t>longitud</w:t>
      </w:r>
      <w:proofErr w:type="gramEnd"/>
      <w:r w:rsidRPr="00C66D45">
        <w:rPr>
          <w:rFonts w:ascii="Arial" w:eastAsia="Times New Roman" w:hAnsi="Arial" w:cs="Arial"/>
          <w:color w:val="252525"/>
          <w:sz w:val="21"/>
          <w:szCs w:val="21"/>
          <w:lang w:eastAsia="es-MX"/>
        </w:rPr>
        <w:t>. El informe que el general Zaragoza rindió sobre la Batalla de Puebla al Presidente Benito Juárez fue breve y significativo.</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w:t>
      </w:r>
      <w:r w:rsidRPr="00C66D45">
        <w:rPr>
          <w:rFonts w:ascii="Arial" w:eastAsia="Times New Roman" w:hAnsi="Arial" w:cs="Arial"/>
          <w:i/>
          <w:iCs/>
          <w:color w:val="252525"/>
          <w:sz w:val="21"/>
          <w:szCs w:val="21"/>
          <w:lang w:eastAsia="es-MX"/>
        </w:rPr>
        <w:t>Las armas nacionales se han cubierto de gloria. Las tropas francesas se portaron con valor en el combate y su jefe con soberbia, necedad y torpeza.</w:t>
      </w:r>
      <w:r w:rsidRPr="00C66D45">
        <w:rPr>
          <w:rFonts w:ascii="Arial" w:eastAsia="Times New Roman" w:hAnsi="Arial" w:cs="Arial"/>
          <w:color w:val="252525"/>
          <w:sz w:val="21"/>
          <w:szCs w:val="21"/>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La primera victoria de México no duró mucho tiempo. Un año después, treinta y cinco mil tropas francesas lograron derrotar al ejército mexicano, y de esa forma Francia logró tomar control de la Ciudad de México e impusieron al austriaco </w:t>
      </w:r>
      <w:hyperlink r:id="rId443" w:tooltip="Maximiliano de Habsburgo" w:history="1">
        <w:r w:rsidRPr="00C66D45">
          <w:rPr>
            <w:rFonts w:ascii="Arial" w:eastAsia="Times New Roman" w:hAnsi="Arial" w:cs="Arial"/>
            <w:color w:val="0B0080"/>
            <w:sz w:val="21"/>
            <w:szCs w:val="21"/>
            <w:u w:val="single"/>
            <w:lang w:eastAsia="es-MX"/>
          </w:rPr>
          <w:t>Maximiliano de Habsburgo</w:t>
        </w:r>
      </w:hyperlink>
      <w:r w:rsidRPr="00C66D45">
        <w:rPr>
          <w:rFonts w:ascii="Arial" w:eastAsia="Times New Roman" w:hAnsi="Arial" w:cs="Arial"/>
          <w:color w:val="252525"/>
          <w:sz w:val="21"/>
          <w:szCs w:val="21"/>
          <w:lang w:eastAsia="es-MX"/>
        </w:rPr>
        <w:t> y su esposa </w:t>
      </w:r>
      <w:hyperlink r:id="rId444" w:tooltip="Emperatriz Carlota" w:history="1">
        <w:r w:rsidRPr="00C66D45">
          <w:rPr>
            <w:rFonts w:ascii="Arial" w:eastAsia="Times New Roman" w:hAnsi="Arial" w:cs="Arial"/>
            <w:color w:val="0B0080"/>
            <w:sz w:val="21"/>
            <w:szCs w:val="21"/>
            <w:u w:val="single"/>
            <w:lang w:eastAsia="es-MX"/>
          </w:rPr>
          <w:t>Carlota</w:t>
        </w:r>
      </w:hyperlink>
      <w:r w:rsidRPr="00C66D45">
        <w:rPr>
          <w:rFonts w:ascii="Arial" w:eastAsia="Times New Roman" w:hAnsi="Arial" w:cs="Arial"/>
          <w:color w:val="252525"/>
          <w:sz w:val="21"/>
          <w:szCs w:val="21"/>
          <w:lang w:eastAsia="es-MX"/>
        </w:rPr>
        <w:t> como emperador y emperatriz de México. El emperador no sostuvo por mucho su imperio: la victoria de Francia duró sólo 3 años. En 1867, y debido a la conflictiva situación en Europa y a la presión de Estados Unidos, el emperador Napoleón III ordenó retirar el apoyo militar y económico a Maximiliano. Al mismo tiempo los republicanos mexicanos comenzaron a recibir respaldo financiero y diplomático estadounidense al concluir en aquel país la </w:t>
      </w:r>
      <w:hyperlink r:id="rId445" w:tooltip="Guerra de Secesión" w:history="1">
        <w:r w:rsidRPr="00C66D45">
          <w:rPr>
            <w:rFonts w:ascii="Arial" w:eastAsia="Times New Roman" w:hAnsi="Arial" w:cs="Arial"/>
            <w:color w:val="0B0080"/>
            <w:sz w:val="21"/>
            <w:szCs w:val="21"/>
            <w:u w:val="single"/>
            <w:lang w:eastAsia="es-MX"/>
          </w:rPr>
          <w:t>Guerra de Secesión</w:t>
        </w:r>
      </w:hyperlink>
      <w:r w:rsidRPr="00C66D45">
        <w:rPr>
          <w:rFonts w:ascii="Arial" w:eastAsia="Times New Roman" w:hAnsi="Arial" w:cs="Arial"/>
          <w:color w:val="252525"/>
          <w:sz w:val="21"/>
          <w:szCs w:val="21"/>
          <w:lang w:eastAsia="es-MX"/>
        </w:rPr>
        <w:t>, y el novel imperio comenzó a perder su endeble base social. Así las cosas, durante 1866 los republicanos fueron ganando importantes posiciones hasta dejar reducida el área de influencia imperial a Puebla y Veracruz. El 2 de abril de 1867, tropas encabezadas por el juarista </w:t>
      </w:r>
      <w:hyperlink r:id="rId446" w:tooltip="Porfirio Díaz" w:history="1">
        <w:r w:rsidRPr="00C66D45">
          <w:rPr>
            <w:rFonts w:ascii="Arial" w:eastAsia="Times New Roman" w:hAnsi="Arial" w:cs="Arial"/>
            <w:color w:val="0B0080"/>
            <w:sz w:val="21"/>
            <w:szCs w:val="21"/>
            <w:u w:val="single"/>
            <w:lang w:eastAsia="es-MX"/>
          </w:rPr>
          <w:t>Porfirio Díaz</w:t>
        </w:r>
      </w:hyperlink>
      <w:r w:rsidRPr="00C66D45">
        <w:rPr>
          <w:rFonts w:ascii="Arial" w:eastAsia="Times New Roman" w:hAnsi="Arial" w:cs="Arial"/>
          <w:color w:val="252525"/>
          <w:sz w:val="21"/>
          <w:szCs w:val="21"/>
          <w:lang w:eastAsia="es-MX"/>
        </w:rPr>
        <w:t> tomaron la ciudad de Puebla con lo que militarmente el imperio fue aniquilado. El emperador Maximiliano, para entonces sitiado en Querétaro, fue hecho prisionero y fusilado en un lugar llamado "El Cerro de las Campanas".</w:t>
      </w:r>
    </w:p>
    <w:p w:rsidR="00C66D45" w:rsidRPr="00C66D45" w:rsidRDefault="00C66D45" w:rsidP="00C66D4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C66D45">
        <w:rPr>
          <w:rFonts w:ascii="Georgia" w:eastAsia="Times New Roman" w:hAnsi="Georgia" w:cs="Times New Roman"/>
          <w:color w:val="000000"/>
          <w:sz w:val="36"/>
          <w:szCs w:val="36"/>
          <w:lang w:eastAsia="es-MX"/>
        </w:rPr>
        <w:t xml:space="preserve">Celebración en otros </w:t>
      </w:r>
      <w:proofErr w:type="gramStart"/>
      <w:r w:rsidRPr="00C66D45">
        <w:rPr>
          <w:rFonts w:ascii="Georgia" w:eastAsia="Times New Roman" w:hAnsi="Georgia" w:cs="Times New Roman"/>
          <w:color w:val="000000"/>
          <w:sz w:val="36"/>
          <w:szCs w:val="36"/>
          <w:lang w:eastAsia="es-MX"/>
        </w:rPr>
        <w:t>países</w:t>
      </w:r>
      <w:r w:rsidRPr="00C66D45">
        <w:rPr>
          <w:rFonts w:ascii="Arial" w:eastAsia="Times New Roman" w:hAnsi="Arial" w:cs="Arial"/>
          <w:color w:val="555555"/>
          <w:sz w:val="24"/>
          <w:szCs w:val="24"/>
          <w:lang w:eastAsia="es-MX"/>
        </w:rPr>
        <w:t>[</w:t>
      </w:r>
      <w:proofErr w:type="gramEnd"/>
      <w:r w:rsidRPr="00C66D45">
        <w:rPr>
          <w:rFonts w:ascii="Arial" w:eastAsia="Times New Roman" w:hAnsi="Arial" w:cs="Arial"/>
          <w:color w:val="000000"/>
          <w:sz w:val="24"/>
          <w:szCs w:val="24"/>
          <w:lang w:eastAsia="es-MX"/>
        </w:rPr>
        <w:fldChar w:fldCharType="begin"/>
      </w:r>
      <w:r w:rsidRPr="00C66D45">
        <w:rPr>
          <w:rFonts w:ascii="Arial" w:eastAsia="Times New Roman" w:hAnsi="Arial" w:cs="Arial"/>
          <w:color w:val="000000"/>
          <w:sz w:val="24"/>
          <w:szCs w:val="24"/>
          <w:lang w:eastAsia="es-MX"/>
        </w:rPr>
        <w:instrText xml:space="preserve"> HYPERLINK "https://es.wikipedia.org/w/index.php?title=Cinco_de_Mayo&amp;action=edit&amp;section=2" \o "Editar sección: Celebración en otros países" </w:instrText>
      </w:r>
      <w:r w:rsidRPr="00C66D45">
        <w:rPr>
          <w:rFonts w:ascii="Arial" w:eastAsia="Times New Roman" w:hAnsi="Arial" w:cs="Arial"/>
          <w:color w:val="000000"/>
          <w:sz w:val="24"/>
          <w:szCs w:val="24"/>
          <w:lang w:eastAsia="es-MX"/>
        </w:rPr>
        <w:fldChar w:fldCharType="separate"/>
      </w:r>
      <w:r w:rsidRPr="00C66D45">
        <w:rPr>
          <w:rFonts w:ascii="Arial" w:eastAsia="Times New Roman" w:hAnsi="Arial" w:cs="Arial"/>
          <w:color w:val="0B0080"/>
          <w:sz w:val="24"/>
          <w:szCs w:val="24"/>
          <w:u w:val="single"/>
          <w:lang w:eastAsia="es-MX"/>
        </w:rPr>
        <w:t>editar</w:t>
      </w:r>
      <w:r w:rsidRPr="00C66D45">
        <w:rPr>
          <w:rFonts w:ascii="Arial" w:eastAsia="Times New Roman" w:hAnsi="Arial" w:cs="Arial"/>
          <w:color w:val="000000"/>
          <w:sz w:val="24"/>
          <w:szCs w:val="24"/>
          <w:lang w:eastAsia="es-MX"/>
        </w:rPr>
        <w:fldChar w:fldCharType="end"/>
      </w:r>
      <w:r w:rsidRPr="00C66D45">
        <w:rPr>
          <w:rFonts w:ascii="Arial" w:eastAsia="Times New Roman" w:hAnsi="Arial" w:cs="Arial"/>
          <w:color w:val="555555"/>
          <w:sz w:val="24"/>
          <w:szCs w:val="24"/>
          <w:lang w:eastAsia="es-MX"/>
        </w:rPr>
        <w:t>]</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En México, el aniversario de la </w:t>
      </w:r>
      <w:hyperlink r:id="rId447" w:tooltip="Batalla de Puebla" w:history="1">
        <w:r w:rsidRPr="00C66D45">
          <w:rPr>
            <w:rFonts w:ascii="Arial" w:eastAsia="Times New Roman" w:hAnsi="Arial" w:cs="Arial"/>
            <w:color w:val="0B0080"/>
            <w:sz w:val="21"/>
            <w:szCs w:val="21"/>
            <w:u w:val="single"/>
            <w:lang w:eastAsia="es-MX"/>
          </w:rPr>
          <w:t>Batalla de Puebla</w:t>
        </w:r>
      </w:hyperlink>
      <w:r w:rsidRPr="00C66D45">
        <w:rPr>
          <w:rFonts w:ascii="Arial" w:eastAsia="Times New Roman" w:hAnsi="Arial" w:cs="Arial"/>
          <w:color w:val="252525"/>
          <w:sz w:val="21"/>
          <w:szCs w:val="21"/>
          <w:lang w:eastAsia="es-MX"/>
        </w:rPr>
        <w:t> tiene un significado importante; sin embargo, el </w:t>
      </w:r>
      <w:r w:rsidRPr="00C66D45">
        <w:rPr>
          <w:rFonts w:ascii="Arial" w:eastAsia="Times New Roman" w:hAnsi="Arial" w:cs="Arial"/>
          <w:i/>
          <w:iCs/>
          <w:color w:val="252525"/>
          <w:sz w:val="21"/>
          <w:szCs w:val="21"/>
          <w:lang w:eastAsia="es-MX"/>
        </w:rPr>
        <w:t>cinco de mayo</w:t>
      </w:r>
      <w:r w:rsidRPr="00C66D45">
        <w:rPr>
          <w:rFonts w:ascii="Arial" w:eastAsia="Times New Roman" w:hAnsi="Arial" w:cs="Arial"/>
          <w:color w:val="252525"/>
          <w:sz w:val="21"/>
          <w:szCs w:val="21"/>
          <w:lang w:eastAsia="es-MX"/>
        </w:rPr>
        <w:t> es celebrado por los mexicanos en los </w:t>
      </w:r>
      <w:hyperlink r:id="rId448" w:tooltip="Estados Unidos" w:history="1">
        <w:r w:rsidRPr="00C66D45">
          <w:rPr>
            <w:rFonts w:ascii="Arial" w:eastAsia="Times New Roman" w:hAnsi="Arial" w:cs="Arial"/>
            <w:color w:val="0B0080"/>
            <w:sz w:val="21"/>
            <w:szCs w:val="21"/>
            <w:u w:val="single"/>
            <w:lang w:eastAsia="es-MX"/>
          </w:rPr>
          <w:t>Estados Unidos</w:t>
        </w:r>
      </w:hyperlink>
      <w:r w:rsidRPr="00C66D45">
        <w:rPr>
          <w:rFonts w:ascii="Arial" w:eastAsia="Times New Roman" w:hAnsi="Arial" w:cs="Arial"/>
          <w:color w:val="252525"/>
          <w:sz w:val="21"/>
          <w:szCs w:val="21"/>
          <w:lang w:eastAsia="es-MX"/>
        </w:rPr>
        <w:t> como el </w:t>
      </w:r>
      <w:r w:rsidRPr="00C66D45">
        <w:rPr>
          <w:rFonts w:ascii="Arial" w:eastAsia="Times New Roman" w:hAnsi="Arial" w:cs="Arial"/>
          <w:i/>
          <w:iCs/>
          <w:color w:val="252525"/>
          <w:sz w:val="21"/>
          <w:szCs w:val="21"/>
          <w:lang w:eastAsia="es-MX"/>
        </w:rPr>
        <w:t>Día del Orgullo Mexicano</w:t>
      </w:r>
      <w:r w:rsidRPr="00C66D45">
        <w:rPr>
          <w:rFonts w:ascii="Arial" w:eastAsia="Times New Roman" w:hAnsi="Arial" w:cs="Arial"/>
          <w:color w:val="252525"/>
          <w:sz w:val="21"/>
          <w:szCs w:val="21"/>
          <w:lang w:eastAsia="es-MX"/>
        </w:rPr>
        <w:t>, adquiriendo una relevancia distinta del significado histórico de la fecha.</w:t>
      </w:r>
      <w:hyperlink r:id="rId449" w:anchor="cite_note-2" w:history="1">
        <w:r w:rsidRPr="00C66D45">
          <w:rPr>
            <w:rFonts w:ascii="Arial" w:eastAsia="Times New Roman" w:hAnsi="Arial" w:cs="Arial"/>
            <w:color w:val="0B0080"/>
            <w:sz w:val="21"/>
            <w:szCs w:val="21"/>
            <w:u w:val="single"/>
            <w:vertAlign w:val="superscript"/>
            <w:lang w:eastAsia="es-MX"/>
          </w:rPr>
          <w:t>2</w:t>
        </w:r>
      </w:hyperlink>
      <w:r w:rsidRPr="00C66D45">
        <w:rPr>
          <w:rFonts w:ascii="Arial" w:eastAsia="Times New Roman" w:hAnsi="Arial" w:cs="Arial"/>
          <w:color w:val="252525"/>
          <w:sz w:val="21"/>
          <w:szCs w:val="21"/>
          <w:lang w:eastAsia="es-MX"/>
        </w:rPr>
        <w:t> </w:t>
      </w:r>
      <w:hyperlink r:id="rId450" w:anchor="cite_note-3" w:history="1">
        <w:r w:rsidRPr="00C66D45">
          <w:rPr>
            <w:rFonts w:ascii="Arial" w:eastAsia="Times New Roman" w:hAnsi="Arial" w:cs="Arial"/>
            <w:color w:val="0B0080"/>
            <w:sz w:val="21"/>
            <w:szCs w:val="21"/>
            <w:u w:val="single"/>
            <w:vertAlign w:val="superscript"/>
            <w:lang w:eastAsia="es-MX"/>
          </w:rPr>
          <w:t>3</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Las explicaciones de por qué la fecha tiene tanta popularidad en los Estados Unidos de América son muchas. Van desde la interpretación de algunos historiadores que ven en la victoria mexicana del cinco de mayo un factor que ayudó al triunfo de las fuerzas federales contra los estados esclavistas del sur en la guerra civil estadounidense, hasta la idea de que la derrota pospuso la ocupación francesa de México y evitó que Napoleón III pudiera ayudar a las tropas de la Confederación en un período clave de la Guerra Civil. Esto afirmaría que el impacto de la victoria mexicana en Puebla en 1862 y luego el sitio en esa ciudad en 1863 hicieran eco en la batalla de Gettysburg en julio de 1863, donde la victoria de las fuerzas federales definió el fin para la Confederación</w:t>
      </w:r>
      <w:proofErr w:type="gramStart"/>
      <w:r w:rsidRPr="00C66D45">
        <w:rPr>
          <w:rFonts w:ascii="Arial" w:eastAsia="Times New Roman" w:hAnsi="Arial" w:cs="Arial"/>
          <w:color w:val="252525"/>
          <w:sz w:val="21"/>
          <w:szCs w:val="21"/>
          <w:lang w:eastAsia="es-MX"/>
        </w:rPr>
        <w:t>.</w:t>
      </w:r>
      <w:r w:rsidRPr="00C66D45">
        <w:rPr>
          <w:rFonts w:ascii="Arial" w:eastAsia="Times New Roman" w:hAnsi="Arial" w:cs="Arial"/>
          <w:color w:val="252525"/>
          <w:sz w:val="21"/>
          <w:szCs w:val="21"/>
          <w:vertAlign w:val="superscript"/>
          <w:lang w:eastAsia="es-MX"/>
        </w:rPr>
        <w:t>[</w:t>
      </w:r>
      <w:proofErr w:type="gramEnd"/>
      <w:hyperlink r:id="rId451" w:tooltip="Wikipedia:Verificabilidad" w:history="1">
        <w:r w:rsidRPr="00C66D45">
          <w:rPr>
            <w:rFonts w:ascii="Arial" w:eastAsia="Times New Roman" w:hAnsi="Arial" w:cs="Arial"/>
            <w:i/>
            <w:iCs/>
            <w:color w:val="0B0080"/>
            <w:sz w:val="21"/>
            <w:szCs w:val="21"/>
            <w:u w:val="single"/>
            <w:vertAlign w:val="superscript"/>
            <w:lang w:eastAsia="es-MX"/>
          </w:rPr>
          <w:t>cita requerida</w:t>
        </w:r>
      </w:hyperlink>
      <w:r w:rsidRPr="00C66D45">
        <w:rPr>
          <w:rFonts w:ascii="Arial" w:eastAsia="Times New Roman" w:hAnsi="Arial" w:cs="Arial"/>
          <w:color w:val="252525"/>
          <w:sz w:val="21"/>
          <w:szCs w:val="21"/>
          <w:vertAlign w:val="superscript"/>
          <w:lang w:eastAsia="es-MX"/>
        </w:rPr>
        <w:t>]</w:t>
      </w:r>
    </w:p>
    <w:p w:rsidR="00C66D45" w:rsidRPr="00C66D45" w:rsidRDefault="00C66D45" w:rsidP="00C66D45">
      <w:pPr>
        <w:shd w:val="clear" w:color="auto" w:fill="F9F9F9"/>
        <w:spacing w:after="0" w:line="336" w:lineRule="atLeast"/>
        <w:jc w:val="center"/>
        <w:rPr>
          <w:rFonts w:ascii="Arial" w:eastAsia="Times New Roman" w:hAnsi="Arial" w:cs="Arial"/>
          <w:color w:val="252525"/>
          <w:sz w:val="20"/>
          <w:szCs w:val="20"/>
          <w:lang w:eastAsia="es-MX"/>
        </w:rPr>
      </w:pPr>
      <w:r>
        <w:rPr>
          <w:rFonts w:ascii="Arial" w:eastAsia="Times New Roman" w:hAnsi="Arial" w:cs="Arial"/>
          <w:noProof/>
          <w:color w:val="0B0080"/>
          <w:sz w:val="20"/>
          <w:szCs w:val="20"/>
          <w:lang w:eastAsia="es-MX"/>
        </w:rPr>
        <w:drawing>
          <wp:inline distT="0" distB="0" distL="0" distR="0">
            <wp:extent cx="2096770" cy="1572895"/>
            <wp:effectExtent l="0" t="0" r="0" b="8255"/>
            <wp:docPr id="5" name="Imagen 5" descr="https://upload.wikimedia.org/wikipedia/commons/thumb/4/41/Artesan%C3%ADa_Mexicana._Papel_Picado.jpg/220px-Artesan%C3%ADa_Mexicana._Papel_Picado.jpg">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1/Artesan%C3%ADa_Mexicana._Papel_Picado.jpg/220px-Artesan%C3%ADa_Mexicana._Papel_Picado.jpg">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096770" cy="1572895"/>
                    </a:xfrm>
                    <a:prstGeom prst="rect">
                      <a:avLst/>
                    </a:prstGeom>
                    <a:noFill/>
                    <a:ln>
                      <a:noFill/>
                    </a:ln>
                  </pic:spPr>
                </pic:pic>
              </a:graphicData>
            </a:graphic>
          </wp:inline>
        </w:drawing>
      </w:r>
    </w:p>
    <w:p w:rsidR="00C66D45" w:rsidRPr="00C66D45" w:rsidRDefault="00C66D45" w:rsidP="00C66D45">
      <w:pPr>
        <w:shd w:val="clear" w:color="auto" w:fill="F9F9F9"/>
        <w:spacing w:line="336" w:lineRule="atLeast"/>
        <w:rPr>
          <w:rFonts w:ascii="Arial" w:eastAsia="Times New Roman" w:hAnsi="Arial" w:cs="Arial"/>
          <w:color w:val="252525"/>
          <w:sz w:val="19"/>
          <w:szCs w:val="19"/>
          <w:lang w:eastAsia="es-MX"/>
        </w:rPr>
      </w:pPr>
      <w:r w:rsidRPr="00C66D45">
        <w:rPr>
          <w:rFonts w:ascii="Arial" w:eastAsia="Times New Roman" w:hAnsi="Arial" w:cs="Arial"/>
          <w:color w:val="252525"/>
          <w:sz w:val="19"/>
          <w:szCs w:val="19"/>
          <w:lang w:eastAsia="es-MX"/>
        </w:rPr>
        <w:t>Artesanía mexicana simulando papel picado</w:t>
      </w:r>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lastRenderedPageBreak/>
        <w:t>En muchas ciudades de Estados Unidos se realizan diversos festivales en donde se reúnen integrantes de los consulados, mariachis, bandas mexicanas, restaurantes, artesanos y la población inmigrante que ahí habita. Uno de los festejos más grandes es el que se realiza en la </w:t>
      </w:r>
      <w:hyperlink r:id="rId454" w:tooltip="Placita Olvera" w:history="1">
        <w:r w:rsidRPr="00C66D45">
          <w:rPr>
            <w:rFonts w:ascii="Arial" w:eastAsia="Times New Roman" w:hAnsi="Arial" w:cs="Arial"/>
            <w:color w:val="0B0080"/>
            <w:sz w:val="21"/>
            <w:szCs w:val="21"/>
            <w:u w:val="single"/>
            <w:lang w:eastAsia="es-MX"/>
          </w:rPr>
          <w:t>Placita Olvera</w:t>
        </w:r>
      </w:hyperlink>
      <w:r w:rsidRPr="00C66D45">
        <w:rPr>
          <w:rFonts w:ascii="Arial" w:eastAsia="Times New Roman" w:hAnsi="Arial" w:cs="Arial"/>
          <w:color w:val="252525"/>
          <w:sz w:val="21"/>
          <w:szCs w:val="21"/>
          <w:lang w:eastAsia="es-MX"/>
        </w:rPr>
        <w:t> en la ciudad de </w:t>
      </w:r>
      <w:hyperlink r:id="rId455" w:tooltip="Los Ángeles, California" w:history="1">
        <w:r w:rsidRPr="00C66D45">
          <w:rPr>
            <w:rFonts w:ascii="Arial" w:eastAsia="Times New Roman" w:hAnsi="Arial" w:cs="Arial"/>
            <w:color w:val="0B0080"/>
            <w:sz w:val="21"/>
            <w:szCs w:val="21"/>
            <w:u w:val="single"/>
            <w:lang w:eastAsia="es-MX"/>
          </w:rPr>
          <w:t>Los Ángeles, California</w:t>
        </w:r>
      </w:hyperlink>
      <w:r w:rsidRPr="00C66D45">
        <w:rPr>
          <w:rFonts w:ascii="Arial" w:eastAsia="Times New Roman" w:hAnsi="Arial" w:cs="Arial"/>
          <w:color w:val="252525"/>
          <w:sz w:val="21"/>
          <w:szCs w:val="21"/>
          <w:lang w:eastAsia="es-MX"/>
        </w:rPr>
        <w:t>. Justo en esta ciudad la Unión de Poblanos en el Exterior organiza un festival con ceremonias cívicas y culturales. El viernes 3 de mayo del 2013 en el festejo de la Placita Olvera se reconoció al Dr. David Hayes Bautista, profesor de </w:t>
      </w:r>
      <w:hyperlink r:id="rId456" w:tooltip="UCLA" w:history="1">
        <w:r w:rsidRPr="00C66D45">
          <w:rPr>
            <w:rFonts w:ascii="Arial" w:eastAsia="Times New Roman" w:hAnsi="Arial" w:cs="Arial"/>
            <w:color w:val="0B0080"/>
            <w:sz w:val="21"/>
            <w:szCs w:val="21"/>
            <w:u w:val="single"/>
            <w:lang w:eastAsia="es-MX"/>
          </w:rPr>
          <w:t>UCLA</w:t>
        </w:r>
      </w:hyperlink>
      <w:r w:rsidRPr="00C66D45">
        <w:rPr>
          <w:rFonts w:ascii="Arial" w:eastAsia="Times New Roman" w:hAnsi="Arial" w:cs="Arial"/>
          <w:color w:val="252525"/>
          <w:sz w:val="21"/>
          <w:szCs w:val="21"/>
          <w:lang w:eastAsia="es-MX"/>
        </w:rPr>
        <w:t xml:space="preserve">, por la publicación de su libro ‘Cinco de Mayo: </w:t>
      </w:r>
      <w:proofErr w:type="spellStart"/>
      <w:r w:rsidRPr="00C66D45">
        <w:rPr>
          <w:rFonts w:ascii="Arial" w:eastAsia="Times New Roman" w:hAnsi="Arial" w:cs="Arial"/>
          <w:color w:val="252525"/>
          <w:sz w:val="21"/>
          <w:szCs w:val="21"/>
          <w:lang w:eastAsia="es-MX"/>
        </w:rPr>
        <w:t>An</w:t>
      </w:r>
      <w:proofErr w:type="spellEnd"/>
      <w:r w:rsidRPr="00C66D45">
        <w:rPr>
          <w:rFonts w:ascii="Arial" w:eastAsia="Times New Roman" w:hAnsi="Arial" w:cs="Arial"/>
          <w:color w:val="252525"/>
          <w:sz w:val="21"/>
          <w:szCs w:val="21"/>
          <w:lang w:eastAsia="es-MX"/>
        </w:rPr>
        <w:t xml:space="preserve"> American </w:t>
      </w:r>
      <w:proofErr w:type="spellStart"/>
      <w:r w:rsidRPr="00C66D45">
        <w:rPr>
          <w:rFonts w:ascii="Arial" w:eastAsia="Times New Roman" w:hAnsi="Arial" w:cs="Arial"/>
          <w:color w:val="252525"/>
          <w:sz w:val="21"/>
          <w:szCs w:val="21"/>
          <w:lang w:eastAsia="es-MX"/>
        </w:rPr>
        <w:t>Tradition</w:t>
      </w:r>
      <w:proofErr w:type="spellEnd"/>
      <w:r w:rsidRPr="00C66D45">
        <w:rPr>
          <w:rFonts w:ascii="Arial" w:eastAsia="Times New Roman" w:hAnsi="Arial" w:cs="Arial"/>
          <w:color w:val="252525"/>
          <w:sz w:val="21"/>
          <w:szCs w:val="21"/>
          <w:lang w:eastAsia="es-MX"/>
        </w:rPr>
        <w:t xml:space="preserve">’ y por su labor de investigación sobre el contexto histórico del Cinco de Mayo. De acuerdo con la tesis de Hayes, el Cinco de Mayo es una fiesta creada por los latinos en California, a mediados del siglo XIX, con un significado que ha cambiado con el tiempo y que pasó de una fecha nostálgica en 1930 a una expresión de patriotismo en los cuarenta, y que abrió la pauta al nacimiento del chicano </w:t>
      </w:r>
      <w:proofErr w:type="spellStart"/>
      <w:r w:rsidRPr="00C66D45">
        <w:rPr>
          <w:rFonts w:ascii="Arial" w:eastAsia="Times New Roman" w:hAnsi="Arial" w:cs="Arial"/>
          <w:color w:val="252525"/>
          <w:sz w:val="21"/>
          <w:szCs w:val="21"/>
          <w:lang w:eastAsia="es-MX"/>
        </w:rPr>
        <w:t>power</w:t>
      </w:r>
      <w:proofErr w:type="spellEnd"/>
      <w:r w:rsidRPr="00C66D45">
        <w:rPr>
          <w:rFonts w:ascii="Arial" w:eastAsia="Times New Roman" w:hAnsi="Arial" w:cs="Arial"/>
          <w:color w:val="252525"/>
          <w:sz w:val="21"/>
          <w:szCs w:val="21"/>
          <w:lang w:eastAsia="es-MX"/>
        </w:rPr>
        <w:t xml:space="preserve"> en los sesenta.</w:t>
      </w:r>
      <w:hyperlink r:id="rId457" w:anchor="cite_note-4" w:history="1">
        <w:r w:rsidRPr="00C66D45">
          <w:rPr>
            <w:rFonts w:ascii="Arial" w:eastAsia="Times New Roman" w:hAnsi="Arial" w:cs="Arial"/>
            <w:color w:val="0B0080"/>
            <w:sz w:val="21"/>
            <w:szCs w:val="21"/>
            <w:u w:val="single"/>
            <w:vertAlign w:val="superscript"/>
            <w:lang w:eastAsia="es-MX"/>
          </w:rPr>
          <w:t>4</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Pero no sólo en la frontera de México con Estados Unidos se conmemora la Batalla de Puebla. En </w:t>
      </w:r>
      <w:hyperlink r:id="rId458" w:tooltip="Nueva York" w:history="1">
        <w:r w:rsidRPr="00C66D45">
          <w:rPr>
            <w:rFonts w:ascii="Arial" w:eastAsia="Times New Roman" w:hAnsi="Arial" w:cs="Arial"/>
            <w:color w:val="0B0080"/>
            <w:sz w:val="21"/>
            <w:szCs w:val="21"/>
            <w:u w:val="single"/>
            <w:lang w:eastAsia="es-MX"/>
          </w:rPr>
          <w:t>Nueva York</w:t>
        </w:r>
      </w:hyperlink>
      <w:r w:rsidRPr="00C66D45">
        <w:rPr>
          <w:rFonts w:ascii="Arial" w:eastAsia="Times New Roman" w:hAnsi="Arial" w:cs="Arial"/>
          <w:color w:val="252525"/>
          <w:sz w:val="21"/>
          <w:szCs w:val="21"/>
          <w:lang w:eastAsia="es-MX"/>
        </w:rPr>
        <w:t xml:space="preserve"> se realiza el Cinco de Mayo </w:t>
      </w:r>
      <w:proofErr w:type="spellStart"/>
      <w:r w:rsidRPr="00C66D45">
        <w:rPr>
          <w:rFonts w:ascii="Arial" w:eastAsia="Times New Roman" w:hAnsi="Arial" w:cs="Arial"/>
          <w:color w:val="252525"/>
          <w:sz w:val="21"/>
          <w:szCs w:val="21"/>
          <w:lang w:eastAsia="es-MX"/>
        </w:rPr>
        <w:t>Parade</w:t>
      </w:r>
      <w:proofErr w:type="spellEnd"/>
      <w:r w:rsidRPr="00C66D45">
        <w:rPr>
          <w:rFonts w:ascii="Arial" w:eastAsia="Times New Roman" w:hAnsi="Arial" w:cs="Arial"/>
          <w:color w:val="252525"/>
          <w:sz w:val="21"/>
          <w:szCs w:val="21"/>
          <w:lang w:eastAsia="es-MX"/>
        </w:rPr>
        <w:t xml:space="preserve"> en </w:t>
      </w:r>
      <w:hyperlink r:id="rId459" w:tooltip="Central Park" w:history="1">
        <w:r w:rsidRPr="00C66D45">
          <w:rPr>
            <w:rFonts w:ascii="Arial" w:eastAsia="Times New Roman" w:hAnsi="Arial" w:cs="Arial"/>
            <w:color w:val="0B0080"/>
            <w:sz w:val="21"/>
            <w:szCs w:val="21"/>
            <w:u w:val="single"/>
            <w:lang w:eastAsia="es-MX"/>
          </w:rPr>
          <w:t>Central Park</w:t>
        </w:r>
      </w:hyperlink>
      <w:r w:rsidRPr="00C66D45">
        <w:rPr>
          <w:rFonts w:ascii="Arial" w:eastAsia="Times New Roman" w:hAnsi="Arial" w:cs="Arial"/>
          <w:color w:val="252525"/>
          <w:sz w:val="21"/>
          <w:szCs w:val="21"/>
          <w:lang w:eastAsia="es-MX"/>
        </w:rPr>
        <w:t>, donde además del desfile de trajes regionales típicos se realiza una recaudación de fondos para estudiantes mexicanos de nivel superior. Previo al desfile se realizan concursos en diferentes ciudades para encontrar a las mujeres que durante la celebración representarán a Miss Cinco de Mayo. Tal es la euforia que este festejo genera en la comunidad mexicana que habita en Estados Unidos que también hay convocatoria para que las niñas menores de 4 años participen en «Pequeña Cinco de Mayo».</w:t>
      </w:r>
      <w:hyperlink r:id="rId460" w:anchor="cite_note-5" w:history="1">
        <w:r w:rsidRPr="00C66D45">
          <w:rPr>
            <w:rFonts w:ascii="Arial" w:eastAsia="Times New Roman" w:hAnsi="Arial" w:cs="Arial"/>
            <w:color w:val="0B0080"/>
            <w:sz w:val="21"/>
            <w:szCs w:val="21"/>
            <w:u w:val="single"/>
            <w:vertAlign w:val="superscript"/>
            <w:lang w:eastAsia="es-MX"/>
          </w:rPr>
          <w:t>5</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 xml:space="preserve">En otras ciudades de Estados Unidos—como Chicago, Phoenix y Washington—también se reúne la comunidad mexicana como símbolo de unidad e identidad. El impacto que esta celebración tiene en la comunidad mexicana-estadounidense, según David Hayes, tiene que ver con que la Guerra Civil y la Intervención Francesa fueron luchas paralelas en las que estaban en juego los ideales democráticos y antirracistas. Durante 1860, en plena Guerra Civil estadounidense, mexicanos distribuidos en más de cien localidades californianas crearon juntas patrióticas que celebraban el Cinco de Mayo y trataban de apoyar a mexicanos y a las fuerzas anti-esclavistas. Concluidos estos conflictos, los veteranos de ambas guerras en el noreste de México y en California hacían festejos cívicos para recordar el </w:t>
      </w:r>
      <w:proofErr w:type="spellStart"/>
      <w:r w:rsidRPr="00C66D45">
        <w:rPr>
          <w:rFonts w:ascii="Arial" w:eastAsia="Times New Roman" w:hAnsi="Arial" w:cs="Arial"/>
          <w:color w:val="252525"/>
          <w:sz w:val="21"/>
          <w:szCs w:val="21"/>
          <w:lang w:eastAsia="es-MX"/>
        </w:rPr>
        <w:t>por qué</w:t>
      </w:r>
      <w:proofErr w:type="spellEnd"/>
      <w:r w:rsidRPr="00C66D45">
        <w:rPr>
          <w:rFonts w:ascii="Arial" w:eastAsia="Times New Roman" w:hAnsi="Arial" w:cs="Arial"/>
          <w:color w:val="252525"/>
          <w:sz w:val="21"/>
          <w:szCs w:val="21"/>
          <w:lang w:eastAsia="es-MX"/>
        </w:rPr>
        <w:t xml:space="preserve"> de sus luchas. Con el paso del tiempo, el Cinco de Mayo se convirtió en un día de orgullo étnico, de fiesta cívica, de expresión comunitaria y de celebración en Estados Unidos. </w:t>
      </w:r>
      <w:hyperlink r:id="rId461" w:anchor="cite_note-6" w:history="1">
        <w:r w:rsidRPr="00C66D45">
          <w:rPr>
            <w:rFonts w:ascii="Arial" w:eastAsia="Times New Roman" w:hAnsi="Arial" w:cs="Arial"/>
            <w:color w:val="0B0080"/>
            <w:sz w:val="21"/>
            <w:szCs w:val="21"/>
            <w:u w:val="single"/>
            <w:vertAlign w:val="superscript"/>
            <w:lang w:eastAsia="es-MX"/>
          </w:rPr>
          <w:t>6</w:t>
        </w:r>
      </w:hyperlink>
    </w:p>
    <w:p w:rsidR="00C66D45" w:rsidRPr="00C66D45" w:rsidRDefault="00C66D45" w:rsidP="00C66D45">
      <w:pPr>
        <w:shd w:val="clear" w:color="auto" w:fill="FFFFFF"/>
        <w:spacing w:before="120" w:after="120" w:line="336" w:lineRule="atLeast"/>
        <w:rPr>
          <w:rFonts w:ascii="Arial" w:eastAsia="Times New Roman" w:hAnsi="Arial" w:cs="Arial"/>
          <w:color w:val="252525"/>
          <w:sz w:val="21"/>
          <w:szCs w:val="21"/>
          <w:lang w:eastAsia="es-MX"/>
        </w:rPr>
      </w:pPr>
      <w:r w:rsidRPr="00C66D45">
        <w:rPr>
          <w:rFonts w:ascii="Arial" w:eastAsia="Times New Roman" w:hAnsi="Arial" w:cs="Arial"/>
          <w:color w:val="252525"/>
          <w:sz w:val="21"/>
          <w:szCs w:val="21"/>
          <w:lang w:eastAsia="es-MX"/>
        </w:rPr>
        <w:t>Gente no mexicana también celebra este día en los </w:t>
      </w:r>
      <w:hyperlink r:id="rId462" w:tooltip="Estados Unidos" w:history="1">
        <w:r w:rsidRPr="00C66D45">
          <w:rPr>
            <w:rFonts w:ascii="Arial" w:eastAsia="Times New Roman" w:hAnsi="Arial" w:cs="Arial"/>
            <w:color w:val="0B0080"/>
            <w:sz w:val="21"/>
            <w:szCs w:val="21"/>
            <w:u w:val="single"/>
            <w:lang w:eastAsia="es-MX"/>
          </w:rPr>
          <w:t>Estados Unidos</w:t>
        </w:r>
      </w:hyperlink>
      <w:r w:rsidRPr="00C66D45">
        <w:rPr>
          <w:rFonts w:ascii="Arial" w:eastAsia="Times New Roman" w:hAnsi="Arial" w:cs="Arial"/>
          <w:color w:val="252525"/>
          <w:sz w:val="21"/>
          <w:szCs w:val="21"/>
          <w:lang w:eastAsia="es-MX"/>
        </w:rPr>
        <w:t> y en otros países invocando estereotipos de la cultura mexicana. Un ejemplo son las piñatas en forma de </w:t>
      </w:r>
      <w:hyperlink r:id="rId463" w:tooltip="Equus asinus" w:history="1">
        <w:r w:rsidRPr="00C66D45">
          <w:rPr>
            <w:rFonts w:ascii="Arial" w:eastAsia="Times New Roman" w:hAnsi="Arial" w:cs="Arial"/>
            <w:color w:val="0B0080"/>
            <w:sz w:val="21"/>
            <w:szCs w:val="21"/>
            <w:u w:val="single"/>
            <w:lang w:eastAsia="es-MX"/>
          </w:rPr>
          <w:t>burro</w:t>
        </w:r>
      </w:hyperlink>
      <w:r w:rsidRPr="00C66D45">
        <w:rPr>
          <w:rFonts w:ascii="Arial" w:eastAsia="Times New Roman" w:hAnsi="Arial" w:cs="Arial"/>
          <w:color w:val="252525"/>
          <w:sz w:val="21"/>
          <w:szCs w:val="21"/>
          <w:lang w:eastAsia="es-MX"/>
        </w:rPr>
        <w:t>.</w:t>
      </w:r>
    </w:p>
    <w:p w:rsidR="00BE3F34" w:rsidRDefault="00BE3F34"/>
    <w:sectPr w:rsidR="00BE3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64FC3"/>
    <w:multiLevelType w:val="multilevel"/>
    <w:tmpl w:val="6D5A8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E1357B"/>
    <w:multiLevelType w:val="multilevel"/>
    <w:tmpl w:val="FCD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563AC"/>
    <w:multiLevelType w:val="multilevel"/>
    <w:tmpl w:val="F3F0F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26644"/>
    <w:multiLevelType w:val="multilevel"/>
    <w:tmpl w:val="02DCF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16492"/>
    <w:multiLevelType w:val="multilevel"/>
    <w:tmpl w:val="E11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D45"/>
    <w:rsid w:val="008A675B"/>
    <w:rsid w:val="00BE3F34"/>
    <w:rsid w:val="00C66D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66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66D4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66D4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C66D45"/>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D4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66D4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66D45"/>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C66D45"/>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C66D45"/>
    <w:rPr>
      <w:color w:val="0000FF"/>
      <w:u w:val="single"/>
    </w:rPr>
  </w:style>
  <w:style w:type="character" w:customStyle="1" w:styleId="apple-converted-space">
    <w:name w:val="apple-converted-space"/>
    <w:basedOn w:val="Fuentedeprrafopredeter"/>
    <w:rsid w:val="00C66D45"/>
  </w:style>
  <w:style w:type="character" w:customStyle="1" w:styleId="plainlinks">
    <w:name w:val="plainlinks"/>
    <w:basedOn w:val="Fuentedeprrafopredeter"/>
    <w:rsid w:val="00C66D45"/>
  </w:style>
  <w:style w:type="paragraph" w:styleId="NormalWeb">
    <w:name w:val="Normal (Web)"/>
    <w:basedOn w:val="Normal"/>
    <w:uiPriority w:val="99"/>
    <w:unhideWhenUsed/>
    <w:rsid w:val="00C66D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toggle"/>
    <w:basedOn w:val="Fuentedeprrafopredeter"/>
    <w:rsid w:val="00C66D45"/>
  </w:style>
  <w:style w:type="character" w:customStyle="1" w:styleId="tocnumber">
    <w:name w:val="tocnumber"/>
    <w:basedOn w:val="Fuentedeprrafopredeter"/>
    <w:rsid w:val="00C66D45"/>
  </w:style>
  <w:style w:type="character" w:customStyle="1" w:styleId="toctext">
    <w:name w:val="toctext"/>
    <w:basedOn w:val="Fuentedeprrafopredeter"/>
    <w:rsid w:val="00C66D45"/>
  </w:style>
  <w:style w:type="character" w:customStyle="1" w:styleId="mw-headline">
    <w:name w:val="mw-headline"/>
    <w:basedOn w:val="Fuentedeprrafopredeter"/>
    <w:rsid w:val="00C66D45"/>
  </w:style>
  <w:style w:type="paragraph" w:styleId="Textodeglobo">
    <w:name w:val="Balloon Text"/>
    <w:basedOn w:val="Normal"/>
    <w:link w:val="TextodegloboCar"/>
    <w:uiPriority w:val="99"/>
    <w:semiHidden/>
    <w:unhideWhenUsed/>
    <w:rsid w:val="00C66D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D45"/>
    <w:rPr>
      <w:rFonts w:ascii="Tahoma" w:hAnsi="Tahoma" w:cs="Tahoma"/>
      <w:sz w:val="16"/>
      <w:szCs w:val="16"/>
    </w:rPr>
  </w:style>
  <w:style w:type="character" w:customStyle="1" w:styleId="mw-editsection">
    <w:name w:val="mw-editsection"/>
    <w:basedOn w:val="Fuentedeprrafopredeter"/>
    <w:rsid w:val="00C66D45"/>
  </w:style>
  <w:style w:type="character" w:customStyle="1" w:styleId="mw-editsection-bracket">
    <w:name w:val="mw-editsection-bracket"/>
    <w:basedOn w:val="Fuentedeprrafopredeter"/>
    <w:rsid w:val="00C66D45"/>
  </w:style>
  <w:style w:type="character" w:customStyle="1" w:styleId="flagicon">
    <w:name w:val="flagicon"/>
    <w:basedOn w:val="Fuentedeprrafopredeter"/>
    <w:rsid w:val="00C66D45"/>
  </w:style>
  <w:style w:type="paragraph" w:customStyle="1" w:styleId="wp-caption-text">
    <w:name w:val="wp-caption-text"/>
    <w:basedOn w:val="Normal"/>
    <w:rsid w:val="00C66D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66D45"/>
    <w:rPr>
      <w:b/>
      <w:bCs/>
    </w:rPr>
  </w:style>
  <w:style w:type="character" w:customStyle="1" w:styleId="tuit">
    <w:name w:val="tuit"/>
    <w:basedOn w:val="Fuentedeprrafopredeter"/>
    <w:rsid w:val="00C66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66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66D4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66D4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C66D45"/>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D4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66D4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66D45"/>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C66D45"/>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C66D45"/>
    <w:rPr>
      <w:color w:val="0000FF"/>
      <w:u w:val="single"/>
    </w:rPr>
  </w:style>
  <w:style w:type="character" w:customStyle="1" w:styleId="apple-converted-space">
    <w:name w:val="apple-converted-space"/>
    <w:basedOn w:val="Fuentedeprrafopredeter"/>
    <w:rsid w:val="00C66D45"/>
  </w:style>
  <w:style w:type="character" w:customStyle="1" w:styleId="plainlinks">
    <w:name w:val="plainlinks"/>
    <w:basedOn w:val="Fuentedeprrafopredeter"/>
    <w:rsid w:val="00C66D45"/>
  </w:style>
  <w:style w:type="paragraph" w:styleId="NormalWeb">
    <w:name w:val="Normal (Web)"/>
    <w:basedOn w:val="Normal"/>
    <w:uiPriority w:val="99"/>
    <w:unhideWhenUsed/>
    <w:rsid w:val="00C66D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toggle"/>
    <w:basedOn w:val="Fuentedeprrafopredeter"/>
    <w:rsid w:val="00C66D45"/>
  </w:style>
  <w:style w:type="character" w:customStyle="1" w:styleId="tocnumber">
    <w:name w:val="tocnumber"/>
    <w:basedOn w:val="Fuentedeprrafopredeter"/>
    <w:rsid w:val="00C66D45"/>
  </w:style>
  <w:style w:type="character" w:customStyle="1" w:styleId="toctext">
    <w:name w:val="toctext"/>
    <w:basedOn w:val="Fuentedeprrafopredeter"/>
    <w:rsid w:val="00C66D45"/>
  </w:style>
  <w:style w:type="character" w:customStyle="1" w:styleId="mw-headline">
    <w:name w:val="mw-headline"/>
    <w:basedOn w:val="Fuentedeprrafopredeter"/>
    <w:rsid w:val="00C66D45"/>
  </w:style>
  <w:style w:type="paragraph" w:styleId="Textodeglobo">
    <w:name w:val="Balloon Text"/>
    <w:basedOn w:val="Normal"/>
    <w:link w:val="TextodegloboCar"/>
    <w:uiPriority w:val="99"/>
    <w:semiHidden/>
    <w:unhideWhenUsed/>
    <w:rsid w:val="00C66D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D45"/>
    <w:rPr>
      <w:rFonts w:ascii="Tahoma" w:hAnsi="Tahoma" w:cs="Tahoma"/>
      <w:sz w:val="16"/>
      <w:szCs w:val="16"/>
    </w:rPr>
  </w:style>
  <w:style w:type="character" w:customStyle="1" w:styleId="mw-editsection">
    <w:name w:val="mw-editsection"/>
    <w:basedOn w:val="Fuentedeprrafopredeter"/>
    <w:rsid w:val="00C66D45"/>
  </w:style>
  <w:style w:type="character" w:customStyle="1" w:styleId="mw-editsection-bracket">
    <w:name w:val="mw-editsection-bracket"/>
    <w:basedOn w:val="Fuentedeprrafopredeter"/>
    <w:rsid w:val="00C66D45"/>
  </w:style>
  <w:style w:type="character" w:customStyle="1" w:styleId="flagicon">
    <w:name w:val="flagicon"/>
    <w:basedOn w:val="Fuentedeprrafopredeter"/>
    <w:rsid w:val="00C66D45"/>
  </w:style>
  <w:style w:type="paragraph" w:customStyle="1" w:styleId="wp-caption-text">
    <w:name w:val="wp-caption-text"/>
    <w:basedOn w:val="Normal"/>
    <w:rsid w:val="00C66D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66D45"/>
    <w:rPr>
      <w:b/>
      <w:bCs/>
    </w:rPr>
  </w:style>
  <w:style w:type="character" w:customStyle="1" w:styleId="tuit">
    <w:name w:val="tuit"/>
    <w:basedOn w:val="Fuentedeprrafopredeter"/>
    <w:rsid w:val="00C6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67188">
      <w:bodyDiv w:val="1"/>
      <w:marLeft w:val="0"/>
      <w:marRight w:val="0"/>
      <w:marTop w:val="0"/>
      <w:marBottom w:val="0"/>
      <w:divBdr>
        <w:top w:val="none" w:sz="0" w:space="0" w:color="auto"/>
        <w:left w:val="none" w:sz="0" w:space="0" w:color="auto"/>
        <w:bottom w:val="none" w:sz="0" w:space="0" w:color="auto"/>
        <w:right w:val="none" w:sz="0" w:space="0" w:color="auto"/>
      </w:divBdr>
      <w:divsChild>
        <w:div w:id="310644528">
          <w:marLeft w:val="0"/>
          <w:marRight w:val="0"/>
          <w:marTop w:val="0"/>
          <w:marBottom w:val="0"/>
          <w:divBdr>
            <w:top w:val="none" w:sz="0" w:space="0" w:color="auto"/>
            <w:left w:val="none" w:sz="0" w:space="0" w:color="auto"/>
            <w:bottom w:val="none" w:sz="0" w:space="0" w:color="auto"/>
            <w:right w:val="none" w:sz="0" w:space="0" w:color="auto"/>
          </w:divBdr>
        </w:div>
      </w:divsChild>
    </w:div>
    <w:div w:id="615136827">
      <w:bodyDiv w:val="1"/>
      <w:marLeft w:val="0"/>
      <w:marRight w:val="0"/>
      <w:marTop w:val="0"/>
      <w:marBottom w:val="0"/>
      <w:divBdr>
        <w:top w:val="none" w:sz="0" w:space="0" w:color="auto"/>
        <w:left w:val="none" w:sz="0" w:space="0" w:color="auto"/>
        <w:bottom w:val="none" w:sz="0" w:space="0" w:color="auto"/>
        <w:right w:val="none" w:sz="0" w:space="0" w:color="auto"/>
      </w:divBdr>
    </w:div>
    <w:div w:id="685717447">
      <w:bodyDiv w:val="1"/>
      <w:marLeft w:val="0"/>
      <w:marRight w:val="0"/>
      <w:marTop w:val="0"/>
      <w:marBottom w:val="0"/>
      <w:divBdr>
        <w:top w:val="none" w:sz="0" w:space="0" w:color="auto"/>
        <w:left w:val="none" w:sz="0" w:space="0" w:color="auto"/>
        <w:bottom w:val="none" w:sz="0" w:space="0" w:color="auto"/>
        <w:right w:val="none" w:sz="0" w:space="0" w:color="auto"/>
      </w:divBdr>
      <w:divsChild>
        <w:div w:id="1228496470">
          <w:marLeft w:val="0"/>
          <w:marRight w:val="0"/>
          <w:marTop w:val="300"/>
          <w:marBottom w:val="150"/>
          <w:divBdr>
            <w:top w:val="none" w:sz="0" w:space="0" w:color="auto"/>
            <w:left w:val="none" w:sz="0" w:space="0" w:color="auto"/>
            <w:bottom w:val="none" w:sz="0" w:space="0" w:color="auto"/>
            <w:right w:val="none" w:sz="0" w:space="0" w:color="auto"/>
          </w:divBdr>
        </w:div>
        <w:div w:id="151913897">
          <w:marLeft w:val="0"/>
          <w:marRight w:val="0"/>
          <w:marTop w:val="0"/>
          <w:marBottom w:val="0"/>
          <w:divBdr>
            <w:top w:val="none" w:sz="0" w:space="0" w:color="auto"/>
            <w:left w:val="none" w:sz="0" w:space="0" w:color="auto"/>
            <w:bottom w:val="none" w:sz="0" w:space="0" w:color="auto"/>
            <w:right w:val="none" w:sz="0" w:space="0" w:color="auto"/>
          </w:divBdr>
          <w:divsChild>
            <w:div w:id="967856360">
              <w:marLeft w:val="0"/>
              <w:marRight w:val="0"/>
              <w:marTop w:val="225"/>
              <w:marBottom w:val="225"/>
              <w:divBdr>
                <w:top w:val="none" w:sz="0" w:space="0" w:color="auto"/>
                <w:left w:val="none" w:sz="0" w:space="0" w:color="auto"/>
                <w:bottom w:val="none" w:sz="0" w:space="0" w:color="auto"/>
                <w:right w:val="none" w:sz="0" w:space="0" w:color="auto"/>
              </w:divBdr>
            </w:div>
            <w:div w:id="913393076">
              <w:blockQuote w:val="1"/>
              <w:marLeft w:val="225"/>
              <w:marRight w:val="0"/>
              <w:marTop w:val="225"/>
              <w:marBottom w:val="225"/>
              <w:divBdr>
                <w:top w:val="none" w:sz="0" w:space="0" w:color="auto"/>
                <w:left w:val="single" w:sz="24" w:space="8" w:color="F2F2F2"/>
                <w:bottom w:val="none" w:sz="0" w:space="0" w:color="auto"/>
                <w:right w:val="none" w:sz="0" w:space="0" w:color="auto"/>
              </w:divBdr>
              <w:divsChild>
                <w:div w:id="1694378525">
                  <w:blockQuote w:val="1"/>
                  <w:marLeft w:val="225"/>
                  <w:marRight w:val="0"/>
                  <w:marTop w:val="0"/>
                  <w:marBottom w:val="150"/>
                  <w:divBdr>
                    <w:top w:val="none" w:sz="0" w:space="0" w:color="auto"/>
                    <w:left w:val="single" w:sz="24" w:space="11" w:color="F2F2F2"/>
                    <w:bottom w:val="none" w:sz="0" w:space="0" w:color="auto"/>
                    <w:right w:val="none" w:sz="0" w:space="0" w:color="auto"/>
                  </w:divBdr>
                </w:div>
              </w:divsChild>
            </w:div>
            <w:div w:id="411321669">
              <w:blockQuote w:val="1"/>
              <w:marLeft w:val="225"/>
              <w:marRight w:val="0"/>
              <w:marTop w:val="225"/>
              <w:marBottom w:val="225"/>
              <w:divBdr>
                <w:top w:val="none" w:sz="0" w:space="0" w:color="auto"/>
                <w:left w:val="single" w:sz="24" w:space="8" w:color="F2F2F2"/>
                <w:bottom w:val="none" w:sz="0" w:space="0" w:color="auto"/>
                <w:right w:val="none" w:sz="0" w:space="0" w:color="auto"/>
              </w:divBdr>
            </w:div>
          </w:divsChild>
        </w:div>
      </w:divsChild>
    </w:div>
    <w:div w:id="708720706">
      <w:bodyDiv w:val="1"/>
      <w:marLeft w:val="0"/>
      <w:marRight w:val="0"/>
      <w:marTop w:val="0"/>
      <w:marBottom w:val="0"/>
      <w:divBdr>
        <w:top w:val="none" w:sz="0" w:space="0" w:color="auto"/>
        <w:left w:val="none" w:sz="0" w:space="0" w:color="auto"/>
        <w:bottom w:val="none" w:sz="0" w:space="0" w:color="auto"/>
        <w:right w:val="none" w:sz="0" w:space="0" w:color="auto"/>
      </w:divBdr>
      <w:divsChild>
        <w:div w:id="1465154146">
          <w:marLeft w:val="0"/>
          <w:marRight w:val="0"/>
          <w:marTop w:val="0"/>
          <w:marBottom w:val="0"/>
          <w:divBdr>
            <w:top w:val="single" w:sz="6" w:space="5" w:color="AAAAAA"/>
            <w:left w:val="single" w:sz="6" w:space="5" w:color="AAAAAA"/>
            <w:bottom w:val="single" w:sz="6" w:space="5" w:color="AAAAAA"/>
            <w:right w:val="single" w:sz="6" w:space="5" w:color="AAAAAA"/>
          </w:divBdr>
        </w:div>
        <w:div w:id="1076904378">
          <w:marLeft w:val="336"/>
          <w:marRight w:val="0"/>
          <w:marTop w:val="120"/>
          <w:marBottom w:val="312"/>
          <w:divBdr>
            <w:top w:val="none" w:sz="0" w:space="0" w:color="auto"/>
            <w:left w:val="none" w:sz="0" w:space="0" w:color="auto"/>
            <w:bottom w:val="none" w:sz="0" w:space="0" w:color="auto"/>
            <w:right w:val="none" w:sz="0" w:space="0" w:color="auto"/>
          </w:divBdr>
          <w:divsChild>
            <w:div w:id="7873611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33049038">
      <w:bodyDiv w:val="1"/>
      <w:marLeft w:val="0"/>
      <w:marRight w:val="0"/>
      <w:marTop w:val="0"/>
      <w:marBottom w:val="0"/>
      <w:divBdr>
        <w:top w:val="none" w:sz="0" w:space="0" w:color="auto"/>
        <w:left w:val="none" w:sz="0" w:space="0" w:color="auto"/>
        <w:bottom w:val="none" w:sz="0" w:space="0" w:color="auto"/>
        <w:right w:val="none" w:sz="0" w:space="0" w:color="auto"/>
      </w:divBdr>
    </w:div>
    <w:div w:id="967272664">
      <w:bodyDiv w:val="1"/>
      <w:marLeft w:val="0"/>
      <w:marRight w:val="0"/>
      <w:marTop w:val="0"/>
      <w:marBottom w:val="0"/>
      <w:divBdr>
        <w:top w:val="none" w:sz="0" w:space="0" w:color="auto"/>
        <w:left w:val="none" w:sz="0" w:space="0" w:color="auto"/>
        <w:bottom w:val="none" w:sz="0" w:space="0" w:color="auto"/>
        <w:right w:val="none" w:sz="0" w:space="0" w:color="auto"/>
      </w:divBdr>
    </w:div>
    <w:div w:id="1755978870">
      <w:bodyDiv w:val="1"/>
      <w:marLeft w:val="0"/>
      <w:marRight w:val="0"/>
      <w:marTop w:val="0"/>
      <w:marBottom w:val="0"/>
      <w:divBdr>
        <w:top w:val="none" w:sz="0" w:space="0" w:color="auto"/>
        <w:left w:val="none" w:sz="0" w:space="0" w:color="auto"/>
        <w:bottom w:val="none" w:sz="0" w:space="0" w:color="auto"/>
        <w:right w:val="none" w:sz="0" w:space="0" w:color="auto"/>
      </w:divBdr>
      <w:divsChild>
        <w:div w:id="1523208721">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833251538">
      <w:bodyDiv w:val="1"/>
      <w:marLeft w:val="0"/>
      <w:marRight w:val="0"/>
      <w:marTop w:val="0"/>
      <w:marBottom w:val="0"/>
      <w:divBdr>
        <w:top w:val="none" w:sz="0" w:space="0" w:color="auto"/>
        <w:left w:val="none" w:sz="0" w:space="0" w:color="auto"/>
        <w:bottom w:val="none" w:sz="0" w:space="0" w:color="auto"/>
        <w:right w:val="none" w:sz="0" w:space="0" w:color="auto"/>
      </w:divBdr>
      <w:divsChild>
        <w:div w:id="229270440">
          <w:marLeft w:val="0"/>
          <w:marRight w:val="0"/>
          <w:marTop w:val="0"/>
          <w:marBottom w:val="0"/>
          <w:divBdr>
            <w:top w:val="single" w:sz="6" w:space="5" w:color="AAAAAA"/>
            <w:left w:val="single" w:sz="6" w:space="5" w:color="AAAAAA"/>
            <w:bottom w:val="single" w:sz="6" w:space="5" w:color="AAAAAA"/>
            <w:right w:val="single" w:sz="6" w:space="5" w:color="AAAAAA"/>
          </w:divBdr>
        </w:div>
        <w:div w:id="635062224">
          <w:marLeft w:val="336"/>
          <w:marRight w:val="0"/>
          <w:marTop w:val="120"/>
          <w:marBottom w:val="312"/>
          <w:divBdr>
            <w:top w:val="none" w:sz="0" w:space="0" w:color="auto"/>
            <w:left w:val="none" w:sz="0" w:space="0" w:color="auto"/>
            <w:bottom w:val="none" w:sz="0" w:space="0" w:color="auto"/>
            <w:right w:val="none" w:sz="0" w:space="0" w:color="auto"/>
          </w:divBdr>
          <w:divsChild>
            <w:div w:id="12976848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61564638">
      <w:bodyDiv w:val="1"/>
      <w:marLeft w:val="0"/>
      <w:marRight w:val="0"/>
      <w:marTop w:val="0"/>
      <w:marBottom w:val="0"/>
      <w:divBdr>
        <w:top w:val="none" w:sz="0" w:space="0" w:color="auto"/>
        <w:left w:val="none" w:sz="0" w:space="0" w:color="auto"/>
        <w:bottom w:val="none" w:sz="0" w:space="0" w:color="auto"/>
        <w:right w:val="none" w:sz="0" w:space="0" w:color="auto"/>
      </w:divBdr>
      <w:divsChild>
        <w:div w:id="833646096">
          <w:marLeft w:val="0"/>
          <w:marRight w:val="0"/>
          <w:marTop w:val="0"/>
          <w:marBottom w:val="0"/>
          <w:divBdr>
            <w:top w:val="none" w:sz="0" w:space="0" w:color="auto"/>
            <w:left w:val="none" w:sz="0" w:space="0" w:color="auto"/>
            <w:bottom w:val="none" w:sz="0" w:space="0" w:color="auto"/>
            <w:right w:val="none" w:sz="0" w:space="0" w:color="auto"/>
          </w:divBdr>
          <w:divsChild>
            <w:div w:id="1316107139">
              <w:marLeft w:val="0"/>
              <w:marRight w:val="0"/>
              <w:marTop w:val="0"/>
              <w:marBottom w:val="0"/>
              <w:divBdr>
                <w:top w:val="none" w:sz="0" w:space="0" w:color="auto"/>
                <w:left w:val="none" w:sz="0" w:space="0" w:color="auto"/>
                <w:bottom w:val="none" w:sz="0" w:space="0" w:color="auto"/>
                <w:right w:val="none" w:sz="0" w:space="0" w:color="auto"/>
              </w:divBdr>
              <w:divsChild>
                <w:div w:id="1078788586">
                  <w:marLeft w:val="0"/>
                  <w:marRight w:val="0"/>
                  <w:marTop w:val="0"/>
                  <w:marBottom w:val="120"/>
                  <w:divBdr>
                    <w:top w:val="none" w:sz="0" w:space="0" w:color="auto"/>
                    <w:left w:val="none" w:sz="0" w:space="0" w:color="auto"/>
                    <w:bottom w:val="none" w:sz="0" w:space="0" w:color="auto"/>
                    <w:right w:val="none" w:sz="0" w:space="0" w:color="auto"/>
                  </w:divBdr>
                </w:div>
                <w:div w:id="1784113620">
                  <w:marLeft w:val="0"/>
                  <w:marRight w:val="0"/>
                  <w:marTop w:val="0"/>
                  <w:marBottom w:val="0"/>
                  <w:divBdr>
                    <w:top w:val="single" w:sz="6" w:space="5" w:color="AAAAAA"/>
                    <w:left w:val="single" w:sz="6" w:space="5" w:color="AAAAAA"/>
                    <w:bottom w:val="single" w:sz="6" w:space="5" w:color="AAAAAA"/>
                    <w:right w:val="single" w:sz="6" w:space="5" w:color="AAAAAA"/>
                  </w:divBdr>
                </w:div>
                <w:div w:id="697778077">
                  <w:marLeft w:val="336"/>
                  <w:marRight w:val="0"/>
                  <w:marTop w:val="120"/>
                  <w:marBottom w:val="312"/>
                  <w:divBdr>
                    <w:top w:val="none" w:sz="0" w:space="0" w:color="auto"/>
                    <w:left w:val="none" w:sz="0" w:space="0" w:color="auto"/>
                    <w:bottom w:val="none" w:sz="0" w:space="0" w:color="auto"/>
                    <w:right w:val="none" w:sz="0" w:space="0" w:color="auto"/>
                  </w:divBdr>
                  <w:divsChild>
                    <w:div w:id="3903504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83186724">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jpeg"/><Relationship Id="rId299" Type="http://schemas.openxmlformats.org/officeDocument/2006/relationships/hyperlink" Target="https://es.wikipedia.org/wiki/C%C3%BAcuta" TargetMode="External"/><Relationship Id="rId21" Type="http://schemas.openxmlformats.org/officeDocument/2006/relationships/hyperlink" Target="https://es.wikipedia.org/wiki/Comunismo" TargetMode="External"/><Relationship Id="rId63" Type="http://schemas.openxmlformats.org/officeDocument/2006/relationships/hyperlink" Target="https://es.wikipedia.org/wiki/D%C3%B3lar" TargetMode="External"/><Relationship Id="rId159" Type="http://schemas.openxmlformats.org/officeDocument/2006/relationships/image" Target="media/image15.png"/><Relationship Id="rId324" Type="http://schemas.openxmlformats.org/officeDocument/2006/relationships/hyperlink" Target="https://es.wikipedia.org/wiki/Panam%C3%A1" TargetMode="External"/><Relationship Id="rId366" Type="http://schemas.openxmlformats.org/officeDocument/2006/relationships/image" Target="media/image93.jpeg"/><Relationship Id="rId170" Type="http://schemas.openxmlformats.org/officeDocument/2006/relationships/hyperlink" Target="https://es.wikipedia.org/wiki/Bar%C3%A9in" TargetMode="External"/><Relationship Id="rId226" Type="http://schemas.openxmlformats.org/officeDocument/2006/relationships/image" Target="media/image45.png"/><Relationship Id="rId433" Type="http://schemas.openxmlformats.org/officeDocument/2006/relationships/hyperlink" Target="https://es.wikipedia.org/wiki/Cinco_de_Mayo" TargetMode="External"/><Relationship Id="rId268" Type="http://schemas.openxmlformats.org/officeDocument/2006/relationships/hyperlink" Target="https://es.wikipedia.org/wiki/Catar" TargetMode="External"/><Relationship Id="rId32" Type="http://schemas.openxmlformats.org/officeDocument/2006/relationships/hyperlink" Target="https://es.wikipedia.org/wiki/Revuelta_de_Haymarket" TargetMode="External"/><Relationship Id="rId74" Type="http://schemas.openxmlformats.org/officeDocument/2006/relationships/hyperlink" Target="https://es.wikipedia.org/wiki/Andrew_Johnson" TargetMode="External"/><Relationship Id="rId128" Type="http://schemas.openxmlformats.org/officeDocument/2006/relationships/hyperlink" Target="https://es.wikipedia.org/wiki/D%C3%ADa_de_la_Madre" TargetMode="External"/><Relationship Id="rId335" Type="http://schemas.openxmlformats.org/officeDocument/2006/relationships/hyperlink" Target="https://es.wikipedia.org/wiki/Arzobispo" TargetMode="External"/><Relationship Id="rId377" Type="http://schemas.openxmlformats.org/officeDocument/2006/relationships/hyperlink" Target="https://es.wikipedia.org/wiki/D%C3%ADa_Internacional_de_los_Estudiantes" TargetMode="External"/><Relationship Id="rId5" Type="http://schemas.openxmlformats.org/officeDocument/2006/relationships/settings" Target="settings.xml"/><Relationship Id="rId181" Type="http://schemas.openxmlformats.org/officeDocument/2006/relationships/hyperlink" Target="https://es.wikipedia.org/wiki/Armenia" TargetMode="External"/><Relationship Id="rId237" Type="http://schemas.openxmlformats.org/officeDocument/2006/relationships/hyperlink" Target="https://es.wikipedia.org/wiki/Italia" TargetMode="External"/><Relationship Id="rId402" Type="http://schemas.openxmlformats.org/officeDocument/2006/relationships/hyperlink" Target="https://es.wikipedia.org/w/index.php?title=Uriel_Guti%C3%A9rrez&amp;action=edit&amp;redlink=1" TargetMode="External"/><Relationship Id="rId279" Type="http://schemas.openxmlformats.org/officeDocument/2006/relationships/image" Target="media/image71.png"/><Relationship Id="rId444" Type="http://schemas.openxmlformats.org/officeDocument/2006/relationships/hyperlink" Target="https://es.wikipedia.org/wiki/Emperatriz_Carlota" TargetMode="External"/><Relationship Id="rId43" Type="http://schemas.openxmlformats.org/officeDocument/2006/relationships/hyperlink" Target="https://es.wikipedia.org/wiki/D%C3%ADa_Internacional_de_los_Trabajadores" TargetMode="External"/><Relationship Id="rId139" Type="http://schemas.openxmlformats.org/officeDocument/2006/relationships/image" Target="media/image6.png"/><Relationship Id="rId290" Type="http://schemas.openxmlformats.org/officeDocument/2006/relationships/hyperlink" Target="https://es.wikipedia.org/wiki/Paraguay" TargetMode="External"/><Relationship Id="rId304" Type="http://schemas.openxmlformats.org/officeDocument/2006/relationships/hyperlink" Target="https://es.wikipedia.org/wiki/Hait%C3%AD" TargetMode="External"/><Relationship Id="rId346" Type="http://schemas.openxmlformats.org/officeDocument/2006/relationships/hyperlink" Target="https://es.wikipedia.org/wiki/D%C3%ADa_de_la_Madre" TargetMode="External"/><Relationship Id="rId388" Type="http://schemas.openxmlformats.org/officeDocument/2006/relationships/hyperlink" Target="https://es.wikipedia.org/wiki/D%C3%ADa_Internacional_de_los_Estudiantes" TargetMode="External"/><Relationship Id="rId85" Type="http://schemas.openxmlformats.org/officeDocument/2006/relationships/hyperlink" Target="https://es.wikipedia.org/w/index.php?title=Hacienda_de_las_Traperas&amp;action=edit&amp;redlink=1" TargetMode="External"/><Relationship Id="rId150" Type="http://schemas.openxmlformats.org/officeDocument/2006/relationships/hyperlink" Target="https://es.wikipedia.org/wiki/Albania" TargetMode="External"/><Relationship Id="rId192" Type="http://schemas.openxmlformats.org/officeDocument/2006/relationships/hyperlink" Target="https://es.wikipedia.org/wiki/Rumania" TargetMode="External"/><Relationship Id="rId206" Type="http://schemas.openxmlformats.org/officeDocument/2006/relationships/image" Target="media/image36.png"/><Relationship Id="rId413" Type="http://schemas.openxmlformats.org/officeDocument/2006/relationships/hyperlink" Target="https://es.wikipedia.org/wiki/Universidad_Nacional_Aut%C3%B3noma_de_Nicaragua" TargetMode="External"/><Relationship Id="rId248" Type="http://schemas.openxmlformats.org/officeDocument/2006/relationships/image" Target="media/image56.png"/><Relationship Id="rId455" Type="http://schemas.openxmlformats.org/officeDocument/2006/relationships/hyperlink" Target="https://es.wikipedia.org/wiki/Los_%C3%81ngeles,_California" TargetMode="External"/><Relationship Id="rId12" Type="http://schemas.openxmlformats.org/officeDocument/2006/relationships/hyperlink" Target="https://commons.wikimedia.org/wiki/File:Socialists_in_Union_Square,_N.Y.C..jpg" TargetMode="External"/><Relationship Id="rId108" Type="http://schemas.openxmlformats.org/officeDocument/2006/relationships/hyperlink" Target="https://es.wikipedia.org/wiki/D%C3%ADa_de_la_Madre" TargetMode="External"/><Relationship Id="rId315" Type="http://schemas.openxmlformats.org/officeDocument/2006/relationships/hyperlink" Target="https://es.wikipedia.org/wiki/Costa_Rica" TargetMode="External"/><Relationship Id="rId357" Type="http://schemas.openxmlformats.org/officeDocument/2006/relationships/hyperlink" Target="https://es.wikipedia.org/wiki/Panam%C3%A1" TargetMode="External"/><Relationship Id="rId54" Type="http://schemas.openxmlformats.org/officeDocument/2006/relationships/hyperlink" Target="https://es.wikipedia.org/wiki/Siglo_XIX" TargetMode="External"/><Relationship Id="rId96" Type="http://schemas.openxmlformats.org/officeDocument/2006/relationships/hyperlink" Target="https://es.wikipedia.org/wiki/Conde_de_Lorencez" TargetMode="External"/><Relationship Id="rId161" Type="http://schemas.openxmlformats.org/officeDocument/2006/relationships/image" Target="media/image16.png"/><Relationship Id="rId217" Type="http://schemas.openxmlformats.org/officeDocument/2006/relationships/hyperlink" Target="https://es.wikipedia.org/wiki/Croacia" TargetMode="External"/><Relationship Id="rId399" Type="http://schemas.openxmlformats.org/officeDocument/2006/relationships/hyperlink" Target="https://es.wikipedia.org/w/index.php?title=Gonzalo_Bravo_P%C3%A9rez&amp;action=edit&amp;redlink=1" TargetMode="External"/><Relationship Id="rId259" Type="http://schemas.openxmlformats.org/officeDocument/2006/relationships/hyperlink" Target="https://es.wikipedia.org/wiki/Ucrania" TargetMode="External"/><Relationship Id="rId424" Type="http://schemas.openxmlformats.org/officeDocument/2006/relationships/hyperlink" Target="https://es.wikipedia.org/wiki/D%C3%ADa_Internacional_de_los_Estudiantes" TargetMode="External"/><Relationship Id="rId23" Type="http://schemas.openxmlformats.org/officeDocument/2006/relationships/hyperlink" Target="https://es.wikipedia.org/wiki/Par%C3%ADs" TargetMode="External"/><Relationship Id="rId119" Type="http://schemas.openxmlformats.org/officeDocument/2006/relationships/hyperlink" Target="https://es.wikipedia.org/wiki/Templo_de_Cibeles_(Palatino)" TargetMode="External"/><Relationship Id="rId270" Type="http://schemas.openxmlformats.org/officeDocument/2006/relationships/hyperlink" Target="https://es.wikipedia.org/wiki/El_Salvador" TargetMode="External"/><Relationship Id="rId326" Type="http://schemas.openxmlformats.org/officeDocument/2006/relationships/hyperlink" Target="https://es.wikipedia.org/wiki/Indonesia" TargetMode="External"/><Relationship Id="rId44" Type="http://schemas.openxmlformats.org/officeDocument/2006/relationships/hyperlink" Target="https://es.wikipedia.org/wiki/D%C3%ADa_Internacional_de_los_Trabajadores" TargetMode="External"/><Relationship Id="rId65" Type="http://schemas.openxmlformats.org/officeDocument/2006/relationships/hyperlink" Target="https://es.wikipedia.org/wiki/Socialista" TargetMode="External"/><Relationship Id="rId86" Type="http://schemas.openxmlformats.org/officeDocument/2006/relationships/hyperlink" Target="https://es.wikipedia.org/wiki/Atlixco" TargetMode="External"/><Relationship Id="rId130" Type="http://schemas.openxmlformats.org/officeDocument/2006/relationships/hyperlink" Target="https://es.wikipedia.org/wiki/D%C3%ADa_de_la_Madre" TargetMode="External"/><Relationship Id="rId151" Type="http://schemas.openxmlformats.org/officeDocument/2006/relationships/image" Target="media/image11.png"/><Relationship Id="rId368" Type="http://schemas.openxmlformats.org/officeDocument/2006/relationships/image" Target="media/image94.png"/><Relationship Id="rId389" Type="http://schemas.openxmlformats.org/officeDocument/2006/relationships/hyperlink" Target="https://es.wikipedia.org/wiki/Provincia_de_Jujuy" TargetMode="External"/><Relationship Id="rId172" Type="http://schemas.openxmlformats.org/officeDocument/2006/relationships/hyperlink" Target="https://es.wikipedia.org/wiki/Egipto" TargetMode="External"/><Relationship Id="rId193" Type="http://schemas.openxmlformats.org/officeDocument/2006/relationships/image" Target="media/image30.png"/><Relationship Id="rId207" Type="http://schemas.openxmlformats.org/officeDocument/2006/relationships/hyperlink" Target="https://es.wikipedia.org/wiki/Canad%C3%A1" TargetMode="External"/><Relationship Id="rId228" Type="http://schemas.openxmlformats.org/officeDocument/2006/relationships/image" Target="media/image46.png"/><Relationship Id="rId249" Type="http://schemas.openxmlformats.org/officeDocument/2006/relationships/hyperlink" Target="https://es.wikipedia.org/wiki/Puerto_Rico" TargetMode="External"/><Relationship Id="rId414" Type="http://schemas.openxmlformats.org/officeDocument/2006/relationships/hyperlink" Target="https://es.wikipedia.org/wiki/Guardia_Nacional_de_Nicaragua" TargetMode="External"/><Relationship Id="rId435" Type="http://schemas.openxmlformats.org/officeDocument/2006/relationships/hyperlink" Target="https://es.wikipedia.org/wiki/Cinco_de_Mayo" TargetMode="External"/><Relationship Id="rId456" Type="http://schemas.openxmlformats.org/officeDocument/2006/relationships/hyperlink" Target="https://es.wikipedia.org/wiki/UCLA" TargetMode="External"/><Relationship Id="rId13" Type="http://schemas.openxmlformats.org/officeDocument/2006/relationships/image" Target="media/image3.jpeg"/><Relationship Id="rId109" Type="http://schemas.openxmlformats.org/officeDocument/2006/relationships/hyperlink" Target="https://es.wikipedia.org/wiki/D%C3%ADa_de_la_Madre" TargetMode="External"/><Relationship Id="rId260" Type="http://schemas.openxmlformats.org/officeDocument/2006/relationships/image" Target="media/image62.png"/><Relationship Id="rId281" Type="http://schemas.openxmlformats.org/officeDocument/2006/relationships/image" Target="media/image72.png"/><Relationship Id="rId316" Type="http://schemas.openxmlformats.org/officeDocument/2006/relationships/image" Target="media/image86.png"/><Relationship Id="rId337" Type="http://schemas.openxmlformats.org/officeDocument/2006/relationships/hyperlink" Target="https://es.wikipedia.org/w/index.php?title=Jaime_de_Barros_C%C3%A2mara&amp;action=edit&amp;redlink=1" TargetMode="External"/><Relationship Id="rId34" Type="http://schemas.openxmlformats.org/officeDocument/2006/relationships/hyperlink" Target="https://es.wikipedia.org/wiki/Canad%C3%A1" TargetMode="External"/><Relationship Id="rId55" Type="http://schemas.openxmlformats.org/officeDocument/2006/relationships/hyperlink" Target="https://commons.wikimedia.org/wiki/File:9_P.M._in_an_Indiana_Glass_Works._Indiana._-_NARA_-_523086.jpg" TargetMode="External"/><Relationship Id="rId76" Type="http://schemas.openxmlformats.org/officeDocument/2006/relationships/hyperlink" Target="https://es.wikipedia.org/wiki/Estados_Unidos" TargetMode="External"/><Relationship Id="rId97" Type="http://schemas.openxmlformats.org/officeDocument/2006/relationships/hyperlink" Target="https://es.wikipedia.org/wiki/Ann_Maria_Reeves_Jarvis" TargetMode="External"/><Relationship Id="rId120" Type="http://schemas.openxmlformats.org/officeDocument/2006/relationships/hyperlink" Target="https://es.wikipedia.org/wiki/Virgen_Mar%C3%ADa" TargetMode="External"/><Relationship Id="rId141" Type="http://schemas.openxmlformats.org/officeDocument/2006/relationships/hyperlink" Target="https://es.wikipedia.org/wiki/Cuaresma" TargetMode="External"/><Relationship Id="rId358" Type="http://schemas.openxmlformats.org/officeDocument/2006/relationships/hyperlink" Target="https://es.wikipedia.org/wiki/11_de_septiembre" TargetMode="External"/><Relationship Id="rId379" Type="http://schemas.openxmlformats.org/officeDocument/2006/relationships/hyperlink" Target="https://es.wikipedia.org/wiki/D%C3%ADa_Internacional_de_los_Estudiantes" TargetMode="External"/><Relationship Id="rId7" Type="http://schemas.openxmlformats.org/officeDocument/2006/relationships/hyperlink" Target="https://es.wikipedia.org/wiki/Primero_de_Mayo_(desambiguaci%C3%B3n)" TargetMode="External"/><Relationship Id="rId162" Type="http://schemas.openxmlformats.org/officeDocument/2006/relationships/hyperlink" Target="https://es.wikipedia.org/wiki/Uzbekist%C3%A1n" TargetMode="External"/><Relationship Id="rId183" Type="http://schemas.openxmlformats.org/officeDocument/2006/relationships/hyperlink" Target="https://es.wikipedia.org/wiki/Espa%C3%B1a" TargetMode="External"/><Relationship Id="rId218" Type="http://schemas.openxmlformats.org/officeDocument/2006/relationships/image" Target="media/image41.png"/><Relationship Id="rId239" Type="http://schemas.openxmlformats.org/officeDocument/2006/relationships/hyperlink" Target="https://es.wikipedia.org/wiki/Jap%C3%B3n" TargetMode="External"/><Relationship Id="rId390" Type="http://schemas.openxmlformats.org/officeDocument/2006/relationships/hyperlink" Target="https://es.wikipedia.org/wiki/D%C3%ADa_Internacional_de_los_Estudiantes" TargetMode="External"/><Relationship Id="rId404" Type="http://schemas.openxmlformats.org/officeDocument/2006/relationships/hyperlink" Target="https://es.wikipedia.org/wiki/Praga" TargetMode="External"/><Relationship Id="rId425" Type="http://schemas.openxmlformats.org/officeDocument/2006/relationships/hyperlink" Target="https://es.wikipedia.org/wiki/D%C3%ADa_Internacional_de_los_Estudiantes" TargetMode="External"/><Relationship Id="rId446" Type="http://schemas.openxmlformats.org/officeDocument/2006/relationships/hyperlink" Target="https://es.wikipedia.org/wiki/Porfirio_D%C3%ADaz" TargetMode="External"/><Relationship Id="rId250" Type="http://schemas.openxmlformats.org/officeDocument/2006/relationships/image" Target="media/image57.png"/><Relationship Id="rId271" Type="http://schemas.openxmlformats.org/officeDocument/2006/relationships/image" Target="media/image67.png"/><Relationship Id="rId292" Type="http://schemas.openxmlformats.org/officeDocument/2006/relationships/image" Target="media/image77.png"/><Relationship Id="rId306" Type="http://schemas.openxmlformats.org/officeDocument/2006/relationships/hyperlink" Target="https://es.wikipedia.org/wiki/Rep%C3%BAblica_Dominicana" TargetMode="External"/><Relationship Id="rId24" Type="http://schemas.openxmlformats.org/officeDocument/2006/relationships/hyperlink" Target="https://es.wikipedia.org/wiki/1889" TargetMode="External"/><Relationship Id="rId45" Type="http://schemas.openxmlformats.org/officeDocument/2006/relationships/hyperlink" Target="https://es.wikipedia.org/wiki/D%C3%ADa_Internacional_de_los_Trabajadores" TargetMode="External"/><Relationship Id="rId66" Type="http://schemas.openxmlformats.org/officeDocument/2006/relationships/hyperlink" Target="https://es.wikipedia.org/wiki/Anarquismo" TargetMode="External"/><Relationship Id="rId87" Type="http://schemas.openxmlformats.org/officeDocument/2006/relationships/hyperlink" Target="https://es.wikipedia.org/wiki/Puebla" TargetMode="External"/><Relationship Id="rId110" Type="http://schemas.openxmlformats.org/officeDocument/2006/relationships/hyperlink" Target="https://es.wikipedia.org/wiki/D%C3%ADa_de_la_Madre" TargetMode="External"/><Relationship Id="rId131" Type="http://schemas.openxmlformats.org/officeDocument/2006/relationships/hyperlink" Target="https://es.wikipedia.org/wiki/D%C3%ADa_de_la_Madre" TargetMode="External"/><Relationship Id="rId327" Type="http://schemas.openxmlformats.org/officeDocument/2006/relationships/hyperlink" Target="https://es.wikipedia.org/wiki/Iglesia_Cat%C3%B3lica" TargetMode="External"/><Relationship Id="rId348" Type="http://schemas.openxmlformats.org/officeDocument/2006/relationships/hyperlink" Target="https://es.wikipedia.org/wiki/D%C3%ADa_de_la_Madre" TargetMode="External"/><Relationship Id="rId369" Type="http://schemas.openxmlformats.org/officeDocument/2006/relationships/hyperlink" Target="https://es.wikipedia.org/wiki/Juventud" TargetMode="External"/><Relationship Id="rId152" Type="http://schemas.openxmlformats.org/officeDocument/2006/relationships/hyperlink" Target="https://es.wikipedia.org/wiki/Bosnia_y_Herzegovina" TargetMode="External"/><Relationship Id="rId173" Type="http://schemas.openxmlformats.org/officeDocument/2006/relationships/image" Target="media/image21.png"/><Relationship Id="rId194" Type="http://schemas.openxmlformats.org/officeDocument/2006/relationships/hyperlink" Target="https://es.wikipedia.org/wiki/Sud%C3%A1frica" TargetMode="External"/><Relationship Id="rId208" Type="http://schemas.openxmlformats.org/officeDocument/2006/relationships/image" Target="media/image37.png"/><Relationship Id="rId229" Type="http://schemas.openxmlformats.org/officeDocument/2006/relationships/hyperlink" Target="https://es.wikipedia.org/wiki/Filipinas" TargetMode="External"/><Relationship Id="rId380" Type="http://schemas.openxmlformats.org/officeDocument/2006/relationships/hyperlink" Target="https://es.wikipedia.org/wiki/D%C3%ADa_Internacional_de_los_Estudiantes" TargetMode="External"/><Relationship Id="rId415" Type="http://schemas.openxmlformats.org/officeDocument/2006/relationships/hyperlink" Target="https://es.wikipedia.org/wiki/Somoza" TargetMode="External"/><Relationship Id="rId436" Type="http://schemas.openxmlformats.org/officeDocument/2006/relationships/hyperlink" Target="https://es.wikipedia.org/wiki/Cinco_de_Mayo" TargetMode="External"/><Relationship Id="rId457" Type="http://schemas.openxmlformats.org/officeDocument/2006/relationships/hyperlink" Target="https://es.wikipedia.org/wiki/Cinco_de_Mayo" TargetMode="External"/><Relationship Id="rId240" Type="http://schemas.openxmlformats.org/officeDocument/2006/relationships/image" Target="media/image52.png"/><Relationship Id="rId261" Type="http://schemas.openxmlformats.org/officeDocument/2006/relationships/hyperlink" Target="https://es.wikipedia.org/wiki/Uruguay" TargetMode="External"/><Relationship Id="rId14" Type="http://schemas.openxmlformats.org/officeDocument/2006/relationships/hyperlink" Target="https://es.wikipedia.org/wiki/1_de_mayo" TargetMode="External"/><Relationship Id="rId35" Type="http://schemas.openxmlformats.org/officeDocument/2006/relationships/hyperlink" Target="https://es.wikipedia.org/wiki/Labor_Day" TargetMode="External"/><Relationship Id="rId56" Type="http://schemas.openxmlformats.org/officeDocument/2006/relationships/image" Target="media/image4.jpeg"/><Relationship Id="rId77" Type="http://schemas.openxmlformats.org/officeDocument/2006/relationships/hyperlink" Target="https://es.wikipedia.org/wiki/D%C3%ADa_Internacional_de_los_Trabajadores" TargetMode="External"/><Relationship Id="rId100" Type="http://schemas.openxmlformats.org/officeDocument/2006/relationships/hyperlink" Target="https://es.wikipedia.org/wiki/D%C3%ADa_de_la_Madre" TargetMode="External"/><Relationship Id="rId282" Type="http://schemas.openxmlformats.org/officeDocument/2006/relationships/hyperlink" Target="https://es.wikipedia.org/wiki/Om%C3%A1n" TargetMode="External"/><Relationship Id="rId317" Type="http://schemas.openxmlformats.org/officeDocument/2006/relationships/hyperlink" Target="https://es.wikipedia.org/wiki/Argentina" TargetMode="External"/><Relationship Id="rId338" Type="http://schemas.openxmlformats.org/officeDocument/2006/relationships/hyperlink" Target="https://es.wikipedia.org/wiki/Iglesia_Cat%C3%B3lica" TargetMode="External"/><Relationship Id="rId359" Type="http://schemas.openxmlformats.org/officeDocument/2006/relationships/hyperlink" Target="https://es.wikipedia.org/wiki/Domingo_Faustino_Sarmiento" TargetMode="External"/><Relationship Id="rId8" Type="http://schemas.openxmlformats.org/officeDocument/2006/relationships/hyperlink" Target="https://commons.wikimedia.org/wiki/File:Manifestaci%C3%B3n_peronista_durante_el_1%C2%BA_de_Mayo.jpg" TargetMode="External"/><Relationship Id="rId98" Type="http://schemas.openxmlformats.org/officeDocument/2006/relationships/hyperlink" Target="https://es.wikipedia.org/wiki/D%C3%ADa_de_la_Madre" TargetMode="External"/><Relationship Id="rId121" Type="http://schemas.openxmlformats.org/officeDocument/2006/relationships/hyperlink" Target="https://es.wikipedia.org/wiki/Inmaculada_Concepci%C3%B3n" TargetMode="External"/><Relationship Id="rId142" Type="http://schemas.openxmlformats.org/officeDocument/2006/relationships/image" Target="media/image7.png"/><Relationship Id="rId163" Type="http://schemas.openxmlformats.org/officeDocument/2006/relationships/image" Target="media/image17.png"/><Relationship Id="rId184" Type="http://schemas.openxmlformats.org/officeDocument/2006/relationships/hyperlink" Target="https://es.wikipedia.org/wiki/D%C3%ADa_de_la_Madre" TargetMode="External"/><Relationship Id="rId219" Type="http://schemas.openxmlformats.org/officeDocument/2006/relationships/hyperlink" Target="https://es.wikipedia.org/wiki/Cuba" TargetMode="External"/><Relationship Id="rId370" Type="http://schemas.openxmlformats.org/officeDocument/2006/relationships/hyperlink" Target="https://es.wikipedia.org/wiki/Primavera" TargetMode="External"/><Relationship Id="rId391" Type="http://schemas.openxmlformats.org/officeDocument/2006/relationships/hyperlink" Target="https://es.wikipedia.org/wiki/Fiesta_nacional" TargetMode="External"/><Relationship Id="rId405" Type="http://schemas.openxmlformats.org/officeDocument/2006/relationships/hyperlink" Target="https://es.wikipedia.org/wiki/Ocupaci%C3%B3n_alemana_de_Checoslovaquia" TargetMode="External"/><Relationship Id="rId426" Type="http://schemas.openxmlformats.org/officeDocument/2006/relationships/hyperlink" Target="https://es.wikipedia.org/wiki/D%C3%ADa_Internacional_de_los_Estudiantes" TargetMode="External"/><Relationship Id="rId447" Type="http://schemas.openxmlformats.org/officeDocument/2006/relationships/hyperlink" Target="https://es.wikipedia.org/wiki/Batalla_de_Puebla" TargetMode="External"/><Relationship Id="rId230" Type="http://schemas.openxmlformats.org/officeDocument/2006/relationships/image" Target="media/image47.png"/><Relationship Id="rId251" Type="http://schemas.openxmlformats.org/officeDocument/2006/relationships/hyperlink" Target="https://es.wikipedia.org/wiki/Rep%C3%BAblica_Checa" TargetMode="External"/><Relationship Id="rId25" Type="http://schemas.openxmlformats.org/officeDocument/2006/relationships/hyperlink" Target="https://es.wikipedia.org/wiki/Revuelta_de_Haymarket" TargetMode="External"/><Relationship Id="rId46" Type="http://schemas.openxmlformats.org/officeDocument/2006/relationships/hyperlink" Target="https://es.wikipedia.org/wiki/D%C3%ADa_Internacional_de_los_Trabajadores" TargetMode="External"/><Relationship Id="rId67" Type="http://schemas.openxmlformats.org/officeDocument/2006/relationships/hyperlink" Target="https://es.wikipedia.org/wiki/17_de_octubre" TargetMode="External"/><Relationship Id="rId272" Type="http://schemas.openxmlformats.org/officeDocument/2006/relationships/hyperlink" Target="https://es.wikipedia.org/wiki/Emiratos_%C3%81rabes_Unidos" TargetMode="External"/><Relationship Id="rId293" Type="http://schemas.openxmlformats.org/officeDocument/2006/relationships/hyperlink" Target="https://es.wikipedia.org/wiki/Polonia" TargetMode="External"/><Relationship Id="rId307" Type="http://schemas.openxmlformats.org/officeDocument/2006/relationships/image" Target="media/image83.png"/><Relationship Id="rId328" Type="http://schemas.openxmlformats.org/officeDocument/2006/relationships/hyperlink" Target="https://es.wikipedia.org/wiki/D%C3%ADa_Internacional_de_la_Mujer" TargetMode="External"/><Relationship Id="rId349" Type="http://schemas.openxmlformats.org/officeDocument/2006/relationships/hyperlink" Target="https://es.wikipedia.org/wiki/D%C3%ADa_de_la_Madre" TargetMode="External"/><Relationship Id="rId88" Type="http://schemas.openxmlformats.org/officeDocument/2006/relationships/hyperlink" Target="https://es.wikipedia.org/wiki/M%C3%A9xico" TargetMode="External"/><Relationship Id="rId111" Type="http://schemas.openxmlformats.org/officeDocument/2006/relationships/hyperlink" Target="https://es.wikipedia.org/wiki/Antigua_Grecia" TargetMode="External"/><Relationship Id="rId132" Type="http://schemas.openxmlformats.org/officeDocument/2006/relationships/hyperlink" Target="https://es.wikipedia.org/wiki/D%C3%ADa_de_la_Madre" TargetMode="External"/><Relationship Id="rId153" Type="http://schemas.openxmlformats.org/officeDocument/2006/relationships/image" Target="media/image12.png"/><Relationship Id="rId174" Type="http://schemas.openxmlformats.org/officeDocument/2006/relationships/hyperlink" Target="https://es.wikipedia.org/wiki/L%C3%ADbano" TargetMode="External"/><Relationship Id="rId195" Type="http://schemas.openxmlformats.org/officeDocument/2006/relationships/image" Target="media/image31.png"/><Relationship Id="rId209" Type="http://schemas.openxmlformats.org/officeDocument/2006/relationships/hyperlink" Target="https://es.wikipedia.org/wiki/Chile" TargetMode="External"/><Relationship Id="rId360" Type="http://schemas.openxmlformats.org/officeDocument/2006/relationships/hyperlink" Target="https://es.wikipedia.org/wiki/D%C3%ADa_del_maestro" TargetMode="External"/><Relationship Id="rId381" Type="http://schemas.openxmlformats.org/officeDocument/2006/relationships/hyperlink" Target="https://es.wikipedia.org/wiki/D%C3%ADa_Internacional_de_los_Estudiantes" TargetMode="External"/><Relationship Id="rId416" Type="http://schemas.openxmlformats.org/officeDocument/2006/relationships/hyperlink" Target="https://es.wikipedia.org/wiki/M%C3%A1rtir" TargetMode="External"/><Relationship Id="rId220" Type="http://schemas.openxmlformats.org/officeDocument/2006/relationships/image" Target="media/image42.png"/><Relationship Id="rId241" Type="http://schemas.openxmlformats.org/officeDocument/2006/relationships/hyperlink" Target="https://es.wikipedia.org/wiki/Letonia" TargetMode="External"/><Relationship Id="rId437" Type="http://schemas.openxmlformats.org/officeDocument/2006/relationships/hyperlink" Target="https://es.wikipedia.org/wiki/Cinco_de_Mayo" TargetMode="External"/><Relationship Id="rId458" Type="http://schemas.openxmlformats.org/officeDocument/2006/relationships/hyperlink" Target="https://es.wikipedia.org/wiki/Nueva_York" TargetMode="External"/><Relationship Id="rId15" Type="http://schemas.openxmlformats.org/officeDocument/2006/relationships/hyperlink" Target="https://es.wikipedia.org/wiki/D%C3%ADa_Internacional" TargetMode="External"/><Relationship Id="rId36" Type="http://schemas.openxmlformats.org/officeDocument/2006/relationships/hyperlink" Target="https://es.wikipedia.org/wiki/Nueva_York" TargetMode="External"/><Relationship Id="rId57" Type="http://schemas.openxmlformats.org/officeDocument/2006/relationships/hyperlink" Target="https://es.wikipedia.org/wiki/Indiana" TargetMode="External"/><Relationship Id="rId262" Type="http://schemas.openxmlformats.org/officeDocument/2006/relationships/image" Target="media/image63.png"/><Relationship Id="rId283" Type="http://schemas.openxmlformats.org/officeDocument/2006/relationships/image" Target="media/image73.png"/><Relationship Id="rId318" Type="http://schemas.openxmlformats.org/officeDocument/2006/relationships/hyperlink" Target="https://es.wikipedia.org/wiki/D%C3%ADa_de_la_Madre" TargetMode="External"/><Relationship Id="rId339" Type="http://schemas.openxmlformats.org/officeDocument/2006/relationships/hyperlink" Target="https://es.wikipedia.org/wiki/D%C3%ADa_de_la_Madre" TargetMode="External"/><Relationship Id="rId78" Type="http://schemas.openxmlformats.org/officeDocument/2006/relationships/hyperlink" Target="https://es.wikipedia.org/wiki/Chicago" TargetMode="External"/><Relationship Id="rId99" Type="http://schemas.openxmlformats.org/officeDocument/2006/relationships/hyperlink" Target="https://es.wikipedia.org/wiki/D%C3%ADa_de_la_Madre" TargetMode="External"/><Relationship Id="rId101" Type="http://schemas.openxmlformats.org/officeDocument/2006/relationships/hyperlink" Target="https://es.wikipedia.org/wiki/D%C3%ADa_de_la_Madre" TargetMode="External"/><Relationship Id="rId122" Type="http://schemas.openxmlformats.org/officeDocument/2006/relationships/hyperlink" Target="https://es.wikipedia.org/wiki/Siglo_XVII" TargetMode="External"/><Relationship Id="rId143" Type="http://schemas.openxmlformats.org/officeDocument/2006/relationships/hyperlink" Target="https://es.wikipedia.org/wiki/Irlanda" TargetMode="External"/><Relationship Id="rId164" Type="http://schemas.openxmlformats.org/officeDocument/2006/relationships/hyperlink" Target="https://es.wikipedia.org/wiki/Tayikist%C3%A1n" TargetMode="External"/><Relationship Id="rId185" Type="http://schemas.openxmlformats.org/officeDocument/2006/relationships/image" Target="media/image26.png"/><Relationship Id="rId350" Type="http://schemas.openxmlformats.org/officeDocument/2006/relationships/hyperlink" Target="https://es.wikipedia.org/wiki/Nuestra_Se%C3%B1ora_de_Guadalupe_(M%C3%A9xico)" TargetMode="External"/><Relationship Id="rId371" Type="http://schemas.openxmlformats.org/officeDocument/2006/relationships/hyperlink" Target="https://es.wikipedia.org/wiki/D%C3%ADa_Internacional_de_los_Estudiantes" TargetMode="External"/><Relationship Id="rId406" Type="http://schemas.openxmlformats.org/officeDocument/2006/relationships/hyperlink" Target="https://es.wikipedia.org/wiki/Nicaragua" TargetMode="External"/><Relationship Id="rId9" Type="http://schemas.openxmlformats.org/officeDocument/2006/relationships/image" Target="media/image1.jpeg"/><Relationship Id="rId210" Type="http://schemas.openxmlformats.org/officeDocument/2006/relationships/hyperlink" Target="https://es.wikipedia.org/wiki/D%C3%ADa_de_la_Madre" TargetMode="External"/><Relationship Id="rId392" Type="http://schemas.openxmlformats.org/officeDocument/2006/relationships/hyperlink" Target="https://es.wikipedia.org/w/index.php?title=D%C3%ADa_del_Alumno&amp;action=edit&amp;redlink=1" TargetMode="External"/><Relationship Id="rId427" Type="http://schemas.openxmlformats.org/officeDocument/2006/relationships/hyperlink" Target="https://es.wikipedia.org/wiki/Cinco_de_Mayo" TargetMode="External"/><Relationship Id="rId448" Type="http://schemas.openxmlformats.org/officeDocument/2006/relationships/hyperlink" Target="https://es.wikipedia.org/wiki/Estados_Unidos" TargetMode="External"/><Relationship Id="rId26" Type="http://schemas.openxmlformats.org/officeDocument/2006/relationships/hyperlink" Target="https://es.wikipedia.org/wiki/Anarquismo" TargetMode="External"/><Relationship Id="rId231" Type="http://schemas.openxmlformats.org/officeDocument/2006/relationships/hyperlink" Target="https://es.wikipedia.org/wiki/Finlandia" TargetMode="External"/><Relationship Id="rId252" Type="http://schemas.openxmlformats.org/officeDocument/2006/relationships/image" Target="media/image58.png"/><Relationship Id="rId273" Type="http://schemas.openxmlformats.org/officeDocument/2006/relationships/image" Target="media/image68.png"/><Relationship Id="rId294" Type="http://schemas.openxmlformats.org/officeDocument/2006/relationships/image" Target="media/image78.png"/><Relationship Id="rId308" Type="http://schemas.openxmlformats.org/officeDocument/2006/relationships/hyperlink" Target="https://es.wikipedia.org/wiki/Suecia" TargetMode="External"/><Relationship Id="rId329" Type="http://schemas.openxmlformats.org/officeDocument/2006/relationships/hyperlink" Target="https://es.wikipedia.org/wiki/Brasil" TargetMode="External"/><Relationship Id="rId47" Type="http://schemas.openxmlformats.org/officeDocument/2006/relationships/hyperlink" Target="https://es.wikipedia.org/wiki/D%C3%ADa_Internacional_de_los_Trabajadores" TargetMode="External"/><Relationship Id="rId68" Type="http://schemas.openxmlformats.org/officeDocument/2006/relationships/hyperlink" Target="https://es.wikipedia.org/wiki/1884" TargetMode="External"/><Relationship Id="rId89" Type="http://schemas.openxmlformats.org/officeDocument/2006/relationships/hyperlink" Target="https://es.wikipedia.org/wiki/Antonio_Carvajal" TargetMode="External"/><Relationship Id="rId112" Type="http://schemas.openxmlformats.org/officeDocument/2006/relationships/hyperlink" Target="https://es.wikipedia.org/wiki/Rea" TargetMode="External"/><Relationship Id="rId133" Type="http://schemas.openxmlformats.org/officeDocument/2006/relationships/hyperlink" Target="https://es.wikipedia.org/wiki/Woodrow_Wilson" TargetMode="External"/><Relationship Id="rId154" Type="http://schemas.openxmlformats.org/officeDocument/2006/relationships/hyperlink" Target="https://es.wikipedia.org/wiki/Rep%C3%BAblica_de_Macedonia" TargetMode="External"/><Relationship Id="rId175" Type="http://schemas.openxmlformats.org/officeDocument/2006/relationships/image" Target="media/image22.png"/><Relationship Id="rId340" Type="http://schemas.openxmlformats.org/officeDocument/2006/relationships/hyperlink" Target="https://es.wikipedia.org/wiki/Italia" TargetMode="External"/><Relationship Id="rId361" Type="http://schemas.openxmlformats.org/officeDocument/2006/relationships/hyperlink" Target="https://es.wikipedia.org/wiki/D%C3%ADa_del_maestro" TargetMode="External"/><Relationship Id="rId196" Type="http://schemas.openxmlformats.org/officeDocument/2006/relationships/hyperlink" Target="https://es.wikipedia.org/wiki/Alemania" TargetMode="External"/><Relationship Id="rId200" Type="http://schemas.openxmlformats.org/officeDocument/2006/relationships/hyperlink" Target="https://es.wikipedia.org/wiki/Austria" TargetMode="External"/><Relationship Id="rId382" Type="http://schemas.openxmlformats.org/officeDocument/2006/relationships/hyperlink" Target="https://es.wikipedia.org/wiki/D%C3%ADa_Internacional_de_los_Estudiantes" TargetMode="External"/><Relationship Id="rId417" Type="http://schemas.openxmlformats.org/officeDocument/2006/relationships/hyperlink" Target="https://es.wikipedia.org/wiki/D%C3%ADa_Internacional_de_los_Estudiantes" TargetMode="External"/><Relationship Id="rId438" Type="http://schemas.openxmlformats.org/officeDocument/2006/relationships/hyperlink" Target="https://es.wikipedia.org/wiki/Cinco_de_Mayo" TargetMode="External"/><Relationship Id="rId459" Type="http://schemas.openxmlformats.org/officeDocument/2006/relationships/hyperlink" Target="https://es.wikipedia.org/wiki/Central_Park" TargetMode="External"/><Relationship Id="rId16" Type="http://schemas.openxmlformats.org/officeDocument/2006/relationships/hyperlink" Target="https://www.wikidata.org/wiki/Q47499" TargetMode="External"/><Relationship Id="rId221" Type="http://schemas.openxmlformats.org/officeDocument/2006/relationships/hyperlink" Target="https://es.wikipedia.org/wiki/Dinamarca" TargetMode="External"/><Relationship Id="rId242" Type="http://schemas.openxmlformats.org/officeDocument/2006/relationships/image" Target="media/image53.png"/><Relationship Id="rId263" Type="http://schemas.openxmlformats.org/officeDocument/2006/relationships/hyperlink" Target="https://es.wikipedia.org/wiki/Venezuela" TargetMode="External"/><Relationship Id="rId284" Type="http://schemas.openxmlformats.org/officeDocument/2006/relationships/hyperlink" Target="https://es.wikipedia.org/wiki/Pakist%C3%A1n" TargetMode="External"/><Relationship Id="rId319" Type="http://schemas.openxmlformats.org/officeDocument/2006/relationships/image" Target="media/image87.png"/><Relationship Id="rId37" Type="http://schemas.openxmlformats.org/officeDocument/2006/relationships/hyperlink" Target="https://es.wikipedia.org/wiki/Socialismo" TargetMode="External"/><Relationship Id="rId58" Type="http://schemas.openxmlformats.org/officeDocument/2006/relationships/hyperlink" Target="https://es.wikipedia.org/wiki/Lewis_Hine" TargetMode="External"/><Relationship Id="rId79" Type="http://schemas.openxmlformats.org/officeDocument/2006/relationships/hyperlink" Target="https://es.wikipedia.org/wiki/Esquirol" TargetMode="External"/><Relationship Id="rId102" Type="http://schemas.openxmlformats.org/officeDocument/2006/relationships/hyperlink" Target="https://es.wikipedia.org/wiki/D%C3%ADa_de_la_Madre" TargetMode="External"/><Relationship Id="rId123" Type="http://schemas.openxmlformats.org/officeDocument/2006/relationships/hyperlink" Target="https://es.wikipedia.org/wiki/Misa" TargetMode="External"/><Relationship Id="rId144" Type="http://schemas.openxmlformats.org/officeDocument/2006/relationships/image" Target="media/image8.png"/><Relationship Id="rId330" Type="http://schemas.openxmlformats.org/officeDocument/2006/relationships/hyperlink" Target="https://es.wikipedia.org/wiki/Porto_Alegre" TargetMode="External"/><Relationship Id="rId90" Type="http://schemas.openxmlformats.org/officeDocument/2006/relationships/hyperlink" Target="https://es.wikipedia.org/wiki/Tom%C3%A1s_O%27Hor%C3%A1n_y_Escudero" TargetMode="External"/><Relationship Id="rId165" Type="http://schemas.openxmlformats.org/officeDocument/2006/relationships/hyperlink" Target="https://es.wikipedia.org/wiki/URSS" TargetMode="External"/><Relationship Id="rId186" Type="http://schemas.openxmlformats.org/officeDocument/2006/relationships/hyperlink" Target="https://es.wikipedia.org/wiki/Hungr%C3%ADa" TargetMode="External"/><Relationship Id="rId351" Type="http://schemas.openxmlformats.org/officeDocument/2006/relationships/hyperlink" Target="https://es.wikipedia.org/wiki/D%C3%ADa_de_la_Madre" TargetMode="External"/><Relationship Id="rId372" Type="http://schemas.openxmlformats.org/officeDocument/2006/relationships/hyperlink" Target="https://es.wikipedia.org/wiki/D%C3%ADa_Internacional_de_los_Estudiantes" TargetMode="External"/><Relationship Id="rId393" Type="http://schemas.openxmlformats.org/officeDocument/2006/relationships/hyperlink" Target="https://es.wikipedia.org/wiki/D%C3%ADa_Internacional_de_los_Estudiantes" TargetMode="External"/><Relationship Id="rId407" Type="http://schemas.openxmlformats.org/officeDocument/2006/relationships/hyperlink" Target="https://es.wikipedia.org/wiki/D%C3%ADa_Internacional_de_los_Estudiantes" TargetMode="External"/><Relationship Id="rId428" Type="http://schemas.openxmlformats.org/officeDocument/2006/relationships/hyperlink" Target="https://es.wikipedia.org/wiki/Batalla_de_Puebla" TargetMode="External"/><Relationship Id="rId449" Type="http://schemas.openxmlformats.org/officeDocument/2006/relationships/hyperlink" Target="https://es.wikipedia.org/wiki/Cinco_de_Mayo" TargetMode="External"/><Relationship Id="rId211" Type="http://schemas.openxmlformats.org/officeDocument/2006/relationships/image" Target="media/image38.png"/><Relationship Id="rId232" Type="http://schemas.openxmlformats.org/officeDocument/2006/relationships/image" Target="media/image48.png"/><Relationship Id="rId253" Type="http://schemas.openxmlformats.org/officeDocument/2006/relationships/hyperlink" Target="https://es.wikipedia.org/wiki/Suiza" TargetMode="External"/><Relationship Id="rId274" Type="http://schemas.openxmlformats.org/officeDocument/2006/relationships/hyperlink" Target="https://es.wikipedia.org/wiki/Guatemala" TargetMode="External"/><Relationship Id="rId295" Type="http://schemas.openxmlformats.org/officeDocument/2006/relationships/hyperlink" Target="https://es.wikipedia.org/wiki/Bolivia" TargetMode="External"/><Relationship Id="rId309" Type="http://schemas.openxmlformats.org/officeDocument/2006/relationships/image" Target="media/image84.png"/><Relationship Id="rId460" Type="http://schemas.openxmlformats.org/officeDocument/2006/relationships/hyperlink" Target="https://es.wikipedia.org/wiki/Cinco_de_Mayo" TargetMode="External"/><Relationship Id="rId27" Type="http://schemas.openxmlformats.org/officeDocument/2006/relationships/hyperlink" Target="https://es.wikipedia.org/wiki/Estados_Unidos" TargetMode="External"/><Relationship Id="rId48" Type="http://schemas.openxmlformats.org/officeDocument/2006/relationships/hyperlink" Target="https://es.wikipedia.org/wiki/D%C3%ADa_Internacional_de_los_Trabajadores" TargetMode="External"/><Relationship Id="rId69" Type="http://schemas.openxmlformats.org/officeDocument/2006/relationships/hyperlink" Target="https://es.wikipedia.org/wiki/1_de_mayo" TargetMode="External"/><Relationship Id="rId113" Type="http://schemas.openxmlformats.org/officeDocument/2006/relationships/hyperlink" Target="https://es.wikipedia.org/wiki/Zeus" TargetMode="External"/><Relationship Id="rId134" Type="http://schemas.openxmlformats.org/officeDocument/2006/relationships/hyperlink" Target="https://es.wikipedia.org/wiki/Estados_Unidos" TargetMode="External"/><Relationship Id="rId320" Type="http://schemas.openxmlformats.org/officeDocument/2006/relationships/hyperlink" Target="https://es.wikipedia.org/wiki/Bielorrusia" TargetMode="External"/><Relationship Id="rId80" Type="http://schemas.openxmlformats.org/officeDocument/2006/relationships/hyperlink" Target="https://es.wikipedia.org/wiki/August_Spies" TargetMode="External"/><Relationship Id="rId155" Type="http://schemas.openxmlformats.org/officeDocument/2006/relationships/image" Target="media/image13.png"/><Relationship Id="rId176" Type="http://schemas.openxmlformats.org/officeDocument/2006/relationships/hyperlink" Target="https://es.wikipedia.org/wiki/Marruecos" TargetMode="External"/><Relationship Id="rId197" Type="http://schemas.openxmlformats.org/officeDocument/2006/relationships/image" Target="media/image32.png"/><Relationship Id="rId341" Type="http://schemas.openxmlformats.org/officeDocument/2006/relationships/hyperlink" Target="https://es.wikipedia.org/wiki/D%C3%A9cada_de_1950" TargetMode="External"/><Relationship Id="rId362" Type="http://schemas.openxmlformats.org/officeDocument/2006/relationships/hyperlink" Target="http://webadictos.com/2014/05/15/historia-dia-del-maestro/" TargetMode="External"/><Relationship Id="rId383" Type="http://schemas.openxmlformats.org/officeDocument/2006/relationships/hyperlink" Target="https://es.wikipedia.org/wiki/D%C3%ADa_Internacional_de_los_Estudiantes" TargetMode="External"/><Relationship Id="rId418" Type="http://schemas.openxmlformats.org/officeDocument/2006/relationships/hyperlink" Target="https://es.wikipedia.org/wiki/Autonom%C3%ADa" TargetMode="External"/><Relationship Id="rId439" Type="http://schemas.openxmlformats.org/officeDocument/2006/relationships/hyperlink" Target="https://es.wikipedia.org/wiki/Napole%C3%B3n_III" TargetMode="External"/><Relationship Id="rId201" Type="http://schemas.openxmlformats.org/officeDocument/2006/relationships/image" Target="media/image34.png"/><Relationship Id="rId222" Type="http://schemas.openxmlformats.org/officeDocument/2006/relationships/image" Target="media/image43.png"/><Relationship Id="rId243" Type="http://schemas.openxmlformats.org/officeDocument/2006/relationships/hyperlink" Target="https://es.wikipedia.org/wiki/Liechtenstein" TargetMode="External"/><Relationship Id="rId264" Type="http://schemas.openxmlformats.org/officeDocument/2006/relationships/image" Target="media/image64.png"/><Relationship Id="rId285" Type="http://schemas.openxmlformats.org/officeDocument/2006/relationships/image" Target="media/image74.png"/><Relationship Id="rId450" Type="http://schemas.openxmlformats.org/officeDocument/2006/relationships/hyperlink" Target="https://es.wikipedia.org/wiki/Cinco_de_Mayo" TargetMode="External"/><Relationship Id="rId17" Type="http://schemas.openxmlformats.org/officeDocument/2006/relationships/hyperlink" Target="https://es.wikipedia.org/wiki/Antonomasia" TargetMode="External"/><Relationship Id="rId38" Type="http://schemas.openxmlformats.org/officeDocument/2006/relationships/hyperlink" Target="https://es.wikipedia.org/wiki/1882" TargetMode="External"/><Relationship Id="rId59" Type="http://schemas.openxmlformats.org/officeDocument/2006/relationships/hyperlink" Target="https://es.wikipedia.org/wiki/Revoluci%C3%B3n_Industrial" TargetMode="External"/><Relationship Id="rId103" Type="http://schemas.openxmlformats.org/officeDocument/2006/relationships/hyperlink" Target="https://es.wikipedia.org/wiki/D%C3%ADa_de_la_Madre" TargetMode="External"/><Relationship Id="rId124" Type="http://schemas.openxmlformats.org/officeDocument/2006/relationships/hyperlink" Target="https://es.wikipedia.org/wiki/D%C3%ADa_de_la_Madre" TargetMode="External"/><Relationship Id="rId310" Type="http://schemas.openxmlformats.org/officeDocument/2006/relationships/hyperlink" Target="https://es.wikipedia.org/wiki/Tailandia" TargetMode="External"/><Relationship Id="rId70" Type="http://schemas.openxmlformats.org/officeDocument/2006/relationships/hyperlink" Target="https://es.wikipedia.org/wiki/1886" TargetMode="External"/><Relationship Id="rId91" Type="http://schemas.openxmlformats.org/officeDocument/2006/relationships/hyperlink" Target="https://es.wikipedia.org/wiki/Segundo_Imperio_Mexicano" TargetMode="External"/><Relationship Id="rId145" Type="http://schemas.openxmlformats.org/officeDocument/2006/relationships/hyperlink" Target="https://es.wikipedia.org/wiki/Reino_Unido" TargetMode="External"/><Relationship Id="rId166" Type="http://schemas.openxmlformats.org/officeDocument/2006/relationships/hyperlink" Target="https://es.wikipedia.org/wiki/D%C3%ADa_de_la_primavera" TargetMode="External"/><Relationship Id="rId187" Type="http://schemas.openxmlformats.org/officeDocument/2006/relationships/image" Target="media/image27.png"/><Relationship Id="rId331" Type="http://schemas.openxmlformats.org/officeDocument/2006/relationships/hyperlink" Target="https://es.wikipedia.org/wiki/D%C3%ADa_de_la_Madre" TargetMode="External"/><Relationship Id="rId352" Type="http://schemas.openxmlformats.org/officeDocument/2006/relationships/image" Target="media/image91.jpeg"/><Relationship Id="rId373" Type="http://schemas.openxmlformats.org/officeDocument/2006/relationships/hyperlink" Target="https://es.wikipedia.org/wiki/D%C3%ADa_Internacional_de_los_Estudiantes" TargetMode="External"/><Relationship Id="rId394" Type="http://schemas.openxmlformats.org/officeDocument/2006/relationships/hyperlink" Target="https://es.wikipedia.org/wiki/D%C3%ADa_Internacional_de_los_Estudiantes" TargetMode="External"/><Relationship Id="rId408" Type="http://schemas.openxmlformats.org/officeDocument/2006/relationships/hyperlink" Target="https://es.wikipedia.org/wiki/23_de_julio" TargetMode="External"/><Relationship Id="rId429" Type="http://schemas.openxmlformats.org/officeDocument/2006/relationships/hyperlink" Target="https://es.wikipedia.org/wiki/Puebla_de_Zaragoza" TargetMode="External"/><Relationship Id="rId1" Type="http://schemas.openxmlformats.org/officeDocument/2006/relationships/customXml" Target="../customXml/item1.xml"/><Relationship Id="rId212" Type="http://schemas.openxmlformats.org/officeDocument/2006/relationships/hyperlink" Target="https://es.wikipedia.org/wiki/China" TargetMode="External"/><Relationship Id="rId233" Type="http://schemas.openxmlformats.org/officeDocument/2006/relationships/hyperlink" Target="https://es.wikipedia.org/wiki/Grecia" TargetMode="External"/><Relationship Id="rId254" Type="http://schemas.openxmlformats.org/officeDocument/2006/relationships/image" Target="media/image59.png"/><Relationship Id="rId440" Type="http://schemas.openxmlformats.org/officeDocument/2006/relationships/hyperlink" Target="https://es.wikipedia.org/wiki/1862" TargetMode="External"/><Relationship Id="rId28" Type="http://schemas.openxmlformats.org/officeDocument/2006/relationships/hyperlink" Target="https://es.wikipedia.org/wiki/Huelga_laboral" TargetMode="External"/><Relationship Id="rId49" Type="http://schemas.openxmlformats.org/officeDocument/2006/relationships/hyperlink" Target="https://es.wikipedia.org/wiki/D%C3%ADa_Internacional_de_los_Trabajadores" TargetMode="External"/><Relationship Id="rId114" Type="http://schemas.openxmlformats.org/officeDocument/2006/relationships/hyperlink" Target="https://es.wikipedia.org/wiki/Poseid%C3%B3n" TargetMode="External"/><Relationship Id="rId275" Type="http://schemas.openxmlformats.org/officeDocument/2006/relationships/image" Target="media/image69.png"/><Relationship Id="rId296" Type="http://schemas.openxmlformats.org/officeDocument/2006/relationships/hyperlink" Target="https://es.wikipedia.org/wiki/Hero%C3%ADnas_de_la_Coronilla" TargetMode="External"/><Relationship Id="rId300" Type="http://schemas.openxmlformats.org/officeDocument/2006/relationships/hyperlink" Target="https://es.wikipedia.org/wiki/D%C3%ADa_de_la_Madre" TargetMode="External"/><Relationship Id="rId461" Type="http://schemas.openxmlformats.org/officeDocument/2006/relationships/hyperlink" Target="https://es.wikipedia.org/wiki/Cinco_de_Mayo" TargetMode="External"/><Relationship Id="rId60" Type="http://schemas.openxmlformats.org/officeDocument/2006/relationships/hyperlink" Target="https://es.wikipedia.org/wiki/Movimiento_obrero" TargetMode="External"/><Relationship Id="rId81" Type="http://schemas.openxmlformats.org/officeDocument/2006/relationships/hyperlink" Target="https://es.wikipedia.org/wiki/Adolf_Fischer" TargetMode="External"/><Relationship Id="rId135" Type="http://schemas.openxmlformats.org/officeDocument/2006/relationships/hyperlink" Target="https://es.wikipedia.org/wiki/D%C3%ADa_de_la_Madre" TargetMode="External"/><Relationship Id="rId156" Type="http://schemas.openxmlformats.org/officeDocument/2006/relationships/hyperlink" Target="https://es.wikipedia.org/wiki/Montenegro" TargetMode="External"/><Relationship Id="rId177" Type="http://schemas.openxmlformats.org/officeDocument/2006/relationships/image" Target="media/image23.png"/><Relationship Id="rId198" Type="http://schemas.openxmlformats.org/officeDocument/2006/relationships/hyperlink" Target="https://es.wikipedia.org/wiki/Australia" TargetMode="External"/><Relationship Id="rId321" Type="http://schemas.openxmlformats.org/officeDocument/2006/relationships/image" Target="media/image88.png"/><Relationship Id="rId342" Type="http://schemas.openxmlformats.org/officeDocument/2006/relationships/hyperlink" Target="https://es.wikipedia.org/wiki/Senador" TargetMode="External"/><Relationship Id="rId363" Type="http://schemas.openxmlformats.org/officeDocument/2006/relationships/image" Target="media/image92.jpeg"/><Relationship Id="rId384" Type="http://schemas.openxmlformats.org/officeDocument/2006/relationships/hyperlink" Target="https://es.wikipedia.org/wiki/D%C3%ADa_Internacional_de_los_Estudiantes" TargetMode="External"/><Relationship Id="rId419" Type="http://schemas.openxmlformats.org/officeDocument/2006/relationships/hyperlink" Target="https://es.wikipedia.org/wiki/Panam%C3%A1" TargetMode="External"/><Relationship Id="rId202" Type="http://schemas.openxmlformats.org/officeDocument/2006/relationships/hyperlink" Target="https://es.wikipedia.org/wiki/Brasil" TargetMode="External"/><Relationship Id="rId223" Type="http://schemas.openxmlformats.org/officeDocument/2006/relationships/hyperlink" Target="https://es.wikipedia.org/wiki/Ecuador" TargetMode="External"/><Relationship Id="rId244" Type="http://schemas.openxmlformats.org/officeDocument/2006/relationships/image" Target="media/image54.png"/><Relationship Id="rId430" Type="http://schemas.openxmlformats.org/officeDocument/2006/relationships/hyperlink" Target="https://es.wikipedia.org/wiki/1862" TargetMode="External"/><Relationship Id="rId18" Type="http://schemas.openxmlformats.org/officeDocument/2006/relationships/hyperlink" Target="https://es.wikipedia.org/wiki/Movimiento_obrero" TargetMode="External"/><Relationship Id="rId39" Type="http://schemas.openxmlformats.org/officeDocument/2006/relationships/hyperlink" Target="https://es.wikipedia.org/wiki/1894" TargetMode="External"/><Relationship Id="rId265" Type="http://schemas.openxmlformats.org/officeDocument/2006/relationships/hyperlink" Target="https://es.wikipedia.org/wiki/Corea_del_Sur" TargetMode="External"/><Relationship Id="rId286" Type="http://schemas.openxmlformats.org/officeDocument/2006/relationships/hyperlink" Target="https://es.wikipedia.org/wiki/Singapur" TargetMode="External"/><Relationship Id="rId451" Type="http://schemas.openxmlformats.org/officeDocument/2006/relationships/hyperlink" Target="https://es.wikipedia.org/wiki/Wikipedia:Verificabilidad" TargetMode="External"/><Relationship Id="rId50" Type="http://schemas.openxmlformats.org/officeDocument/2006/relationships/hyperlink" Target="https://es.wikipedia.org/wiki/D%C3%ADa_Internacional_de_los_Trabajadores" TargetMode="External"/><Relationship Id="rId104" Type="http://schemas.openxmlformats.org/officeDocument/2006/relationships/hyperlink" Target="https://es.wikipedia.org/wiki/D%C3%ADa_de_la_Madre" TargetMode="External"/><Relationship Id="rId125" Type="http://schemas.openxmlformats.org/officeDocument/2006/relationships/hyperlink" Target="https://es.wikipedia.org/wiki/D%C3%ADa_de_la_Madre" TargetMode="External"/><Relationship Id="rId146" Type="http://schemas.openxmlformats.org/officeDocument/2006/relationships/image" Target="media/image9.png"/><Relationship Id="rId167" Type="http://schemas.openxmlformats.org/officeDocument/2006/relationships/image" Target="media/image18.png"/><Relationship Id="rId188" Type="http://schemas.openxmlformats.org/officeDocument/2006/relationships/hyperlink" Target="https://es.wikipedia.org/wiki/Lituania" TargetMode="External"/><Relationship Id="rId311" Type="http://schemas.openxmlformats.org/officeDocument/2006/relationships/hyperlink" Target="https://es.wikipedia.org/wiki/D%C3%ADa_de_la_Asunci%C3%B3n" TargetMode="External"/><Relationship Id="rId332" Type="http://schemas.openxmlformats.org/officeDocument/2006/relationships/hyperlink" Target="https://es.wikipedia.org/wiki/Feminista" TargetMode="External"/><Relationship Id="rId353" Type="http://schemas.openxmlformats.org/officeDocument/2006/relationships/hyperlink" Target="https://es.wikipedia.org/wiki/Maestro" TargetMode="External"/><Relationship Id="rId374" Type="http://schemas.openxmlformats.org/officeDocument/2006/relationships/hyperlink" Target="https://es.wikipedia.org/wiki/D%C3%ADa_Internacional_de_los_Estudiantes" TargetMode="External"/><Relationship Id="rId395" Type="http://schemas.openxmlformats.org/officeDocument/2006/relationships/hyperlink" Target="https://es.wikipedia.org/wiki/D%C3%ADa_Internacional_de_los_Estudiantes" TargetMode="External"/><Relationship Id="rId409" Type="http://schemas.openxmlformats.org/officeDocument/2006/relationships/hyperlink" Target="https://es.wikipedia.org/wiki/D%C3%ADa_Internacional_de_los_Estudiantes" TargetMode="External"/><Relationship Id="rId71" Type="http://schemas.openxmlformats.org/officeDocument/2006/relationships/hyperlink" Target="https://es.wikipedia.org/wiki/Huelga" TargetMode="External"/><Relationship Id="rId92" Type="http://schemas.openxmlformats.org/officeDocument/2006/relationships/hyperlink" Target="https://es.wikipedia.org/w/index.php?title=Jos%C3%A9_Mar%C3%ADa_Cobos&amp;action=edit&amp;redlink=1" TargetMode="External"/><Relationship Id="rId213" Type="http://schemas.openxmlformats.org/officeDocument/2006/relationships/image" Target="media/image39.png"/><Relationship Id="rId234" Type="http://schemas.openxmlformats.org/officeDocument/2006/relationships/image" Target="media/image49.png"/><Relationship Id="rId420" Type="http://schemas.openxmlformats.org/officeDocument/2006/relationships/hyperlink" Target="https://es.wikipedia.org/wiki/Escuela" TargetMode="External"/><Relationship Id="rId2" Type="http://schemas.openxmlformats.org/officeDocument/2006/relationships/numbering" Target="numbering.xml"/><Relationship Id="rId29" Type="http://schemas.openxmlformats.org/officeDocument/2006/relationships/hyperlink" Target="https://es.wikipedia.org/wiki/1_de_mayo" TargetMode="External"/><Relationship Id="rId255" Type="http://schemas.openxmlformats.org/officeDocument/2006/relationships/hyperlink" Target="https://es.wikipedia.org/wiki/Taiw%C3%A1n" TargetMode="External"/><Relationship Id="rId276" Type="http://schemas.openxmlformats.org/officeDocument/2006/relationships/hyperlink" Target="https://es.wikipedia.org/wiki/India" TargetMode="External"/><Relationship Id="rId297" Type="http://schemas.openxmlformats.org/officeDocument/2006/relationships/image" Target="media/image79.png"/><Relationship Id="rId441" Type="http://schemas.openxmlformats.org/officeDocument/2006/relationships/hyperlink" Target="https://es.wikipedia.org/wiki/Veracruz" TargetMode="External"/><Relationship Id="rId462" Type="http://schemas.openxmlformats.org/officeDocument/2006/relationships/hyperlink" Target="https://es.wikipedia.org/wiki/Estados_Unidos" TargetMode="External"/><Relationship Id="rId40" Type="http://schemas.openxmlformats.org/officeDocument/2006/relationships/hyperlink" Target="https://es.wikipedia.org/wiki/D%C3%ADa_Internacional_de_los_Trabajadores" TargetMode="External"/><Relationship Id="rId115" Type="http://schemas.openxmlformats.org/officeDocument/2006/relationships/hyperlink" Target="https://es.wikipedia.org/wiki/Hades" TargetMode="External"/><Relationship Id="rId136" Type="http://schemas.openxmlformats.org/officeDocument/2006/relationships/hyperlink" Target="https://es.wikipedia.org/wiki/D%C3%ADa_de_la_Madre" TargetMode="External"/><Relationship Id="rId157" Type="http://schemas.openxmlformats.org/officeDocument/2006/relationships/image" Target="media/image14.png"/><Relationship Id="rId178" Type="http://schemas.openxmlformats.org/officeDocument/2006/relationships/hyperlink" Target="https://es.wikipedia.org/wiki/Siria" TargetMode="External"/><Relationship Id="rId301" Type="http://schemas.openxmlformats.org/officeDocument/2006/relationships/image" Target="media/image80.png"/><Relationship Id="rId322" Type="http://schemas.openxmlformats.org/officeDocument/2006/relationships/hyperlink" Target="https://es.wikipedia.org/wiki/Rusia" TargetMode="External"/><Relationship Id="rId343" Type="http://schemas.openxmlformats.org/officeDocument/2006/relationships/hyperlink" Target="https://es.wikipedia.org/wiki/Alcalde" TargetMode="External"/><Relationship Id="rId364" Type="http://schemas.openxmlformats.org/officeDocument/2006/relationships/hyperlink" Target="http://www.shutterstock.com/es/pic-188678822/stock-photo-cute-little-children-drawing-with-teacher-at-preschool-class.html?src=jY0r9jXTI_7o9q0cVfYfng-1-49" TargetMode="External"/><Relationship Id="rId61" Type="http://schemas.openxmlformats.org/officeDocument/2006/relationships/hyperlink" Target="https://es.wikipedia.org/wiki/1829" TargetMode="External"/><Relationship Id="rId82" Type="http://schemas.openxmlformats.org/officeDocument/2006/relationships/hyperlink" Target="https://es.wikipedia.org/wiki/Octavilla_(papel)" TargetMode="External"/><Relationship Id="rId199" Type="http://schemas.openxmlformats.org/officeDocument/2006/relationships/image" Target="media/image33.png"/><Relationship Id="rId203" Type="http://schemas.openxmlformats.org/officeDocument/2006/relationships/image" Target="media/image35.png"/><Relationship Id="rId385" Type="http://schemas.openxmlformats.org/officeDocument/2006/relationships/hyperlink" Target="https://es.wikipedia.org/wiki/D%C3%ADa_Internacional_de_los_Estudiantes" TargetMode="External"/><Relationship Id="rId19" Type="http://schemas.openxmlformats.org/officeDocument/2006/relationships/hyperlink" Target="https://es.wikipedia.org/wiki/Socialismo" TargetMode="External"/><Relationship Id="rId224" Type="http://schemas.openxmlformats.org/officeDocument/2006/relationships/image" Target="media/image44.png"/><Relationship Id="rId245" Type="http://schemas.openxmlformats.org/officeDocument/2006/relationships/hyperlink" Target="https://es.wikipedia.org/wiki/Nueva_Zelanda" TargetMode="External"/><Relationship Id="rId266" Type="http://schemas.openxmlformats.org/officeDocument/2006/relationships/hyperlink" Target="https://es.wikipedia.org/wiki/D%C3%ADa_de_los_Padres" TargetMode="External"/><Relationship Id="rId287" Type="http://schemas.openxmlformats.org/officeDocument/2006/relationships/image" Target="media/image75.png"/><Relationship Id="rId410" Type="http://schemas.openxmlformats.org/officeDocument/2006/relationships/hyperlink" Target="https://es.wikipedia.org/wiki/23_de_julio" TargetMode="External"/><Relationship Id="rId431" Type="http://schemas.openxmlformats.org/officeDocument/2006/relationships/hyperlink" Target="https://es.wikipedia.org/wiki/M%C3%A9xico" TargetMode="External"/><Relationship Id="rId452" Type="http://schemas.openxmlformats.org/officeDocument/2006/relationships/hyperlink" Target="https://commons.wikimedia.org/wiki/File:Artesan%C3%ADa_Mexicana._Papel_Picado.jpg" TargetMode="External"/><Relationship Id="rId30" Type="http://schemas.openxmlformats.org/officeDocument/2006/relationships/hyperlink" Target="https://es.wikipedia.org/wiki/1886" TargetMode="External"/><Relationship Id="rId105" Type="http://schemas.openxmlformats.org/officeDocument/2006/relationships/hyperlink" Target="https://es.wikipedia.org/wiki/D%C3%ADa_de_la_Madre" TargetMode="External"/><Relationship Id="rId126" Type="http://schemas.openxmlformats.org/officeDocument/2006/relationships/hyperlink" Target="https://es.wikipedia.org/wiki/Julia_Ward_Howe" TargetMode="External"/><Relationship Id="rId147" Type="http://schemas.openxmlformats.org/officeDocument/2006/relationships/hyperlink" Target="https://es.wikipedia.org/wiki/Georgia" TargetMode="External"/><Relationship Id="rId168" Type="http://schemas.openxmlformats.org/officeDocument/2006/relationships/hyperlink" Target="https://es.wikipedia.org/wiki/Arabia_Saudita" TargetMode="External"/><Relationship Id="rId312" Type="http://schemas.openxmlformats.org/officeDocument/2006/relationships/hyperlink" Target="https://es.wikipedia.org/wiki/Amberes" TargetMode="External"/><Relationship Id="rId333" Type="http://schemas.openxmlformats.org/officeDocument/2006/relationships/hyperlink" Target="https://es.wikipedia.org/wiki/Derecho_a_voto" TargetMode="External"/><Relationship Id="rId354" Type="http://schemas.openxmlformats.org/officeDocument/2006/relationships/hyperlink" Target="https://es.wikipedia.org/wiki/Profesor" TargetMode="External"/><Relationship Id="rId51" Type="http://schemas.openxmlformats.org/officeDocument/2006/relationships/hyperlink" Target="https://es.wikipedia.org/wiki/D%C3%ADa_Internacional_de_los_Trabajadores" TargetMode="External"/><Relationship Id="rId72" Type="http://schemas.openxmlformats.org/officeDocument/2006/relationships/hyperlink" Target="https://es.wikipedia.org/wiki/1868" TargetMode="External"/><Relationship Id="rId93" Type="http://schemas.openxmlformats.org/officeDocument/2006/relationships/hyperlink" Target="https://es.wikipedia.org/wiki/Leonardo_M%C3%A1rquez" TargetMode="External"/><Relationship Id="rId189" Type="http://schemas.openxmlformats.org/officeDocument/2006/relationships/image" Target="media/image28.png"/><Relationship Id="rId375" Type="http://schemas.openxmlformats.org/officeDocument/2006/relationships/hyperlink" Target="https://es.wikipedia.org/wiki/D%C3%ADa_Internacional_de_los_Estudiantes" TargetMode="External"/><Relationship Id="rId396" Type="http://schemas.openxmlformats.org/officeDocument/2006/relationships/hyperlink" Target="https://es.wikipedia.org/wiki/D%C3%ADa_Internacional_de_los_Estudiantes" TargetMode="External"/><Relationship Id="rId3" Type="http://schemas.openxmlformats.org/officeDocument/2006/relationships/styles" Target="styles.xml"/><Relationship Id="rId214" Type="http://schemas.openxmlformats.org/officeDocument/2006/relationships/hyperlink" Target="https://es.wikipedia.org/wiki/Colombia" TargetMode="External"/><Relationship Id="rId235" Type="http://schemas.openxmlformats.org/officeDocument/2006/relationships/hyperlink" Target="https://es.wikipedia.org/wiki/Honduras" TargetMode="External"/><Relationship Id="rId256" Type="http://schemas.openxmlformats.org/officeDocument/2006/relationships/image" Target="media/image60.png"/><Relationship Id="rId277" Type="http://schemas.openxmlformats.org/officeDocument/2006/relationships/image" Target="media/image70.png"/><Relationship Id="rId298" Type="http://schemas.openxmlformats.org/officeDocument/2006/relationships/hyperlink" Target="https://es.wikipedia.org/wiki/Nicaragua" TargetMode="External"/><Relationship Id="rId400" Type="http://schemas.openxmlformats.org/officeDocument/2006/relationships/hyperlink" Target="https://es.wikipedia.org/wiki/D%C3%ADa_Internacional_de_los_Estudiantes" TargetMode="External"/><Relationship Id="rId421" Type="http://schemas.openxmlformats.org/officeDocument/2006/relationships/hyperlink" Target="https://es.wikipedia.org/wiki/Estudiante" TargetMode="External"/><Relationship Id="rId442" Type="http://schemas.openxmlformats.org/officeDocument/2006/relationships/hyperlink" Target="https://es.wikipedia.org/wiki/Ignacio_Zaragoza" TargetMode="External"/><Relationship Id="rId463" Type="http://schemas.openxmlformats.org/officeDocument/2006/relationships/hyperlink" Target="https://es.wikipedia.org/wiki/Equus_asinus" TargetMode="External"/><Relationship Id="rId116" Type="http://schemas.openxmlformats.org/officeDocument/2006/relationships/hyperlink" Target="https://commons.wikimedia.org/wiki/File:Monumento_a_la_madre_en_Flores.JPG" TargetMode="External"/><Relationship Id="rId137" Type="http://schemas.openxmlformats.org/officeDocument/2006/relationships/hyperlink" Target="https://es.wikipedia.org/wiki/D%C3%ADa_de_la_Madre" TargetMode="External"/><Relationship Id="rId158" Type="http://schemas.openxmlformats.org/officeDocument/2006/relationships/hyperlink" Target="https://es.wikipedia.org/wiki/Serbia" TargetMode="External"/><Relationship Id="rId302" Type="http://schemas.openxmlformats.org/officeDocument/2006/relationships/hyperlink" Target="https://es.wikipedia.org/wiki/Francia" TargetMode="External"/><Relationship Id="rId323" Type="http://schemas.openxmlformats.org/officeDocument/2006/relationships/image" Target="media/image89.png"/><Relationship Id="rId344" Type="http://schemas.openxmlformats.org/officeDocument/2006/relationships/hyperlink" Target="https://es.wikipedia.org/w/index.php?title=Ra%C3%BAl_Zaccari&amp;action=edit&amp;redlink=1" TargetMode="External"/><Relationship Id="rId20" Type="http://schemas.openxmlformats.org/officeDocument/2006/relationships/hyperlink" Target="https://es.wikipedia.org/wiki/Anarquismo" TargetMode="External"/><Relationship Id="rId41" Type="http://schemas.openxmlformats.org/officeDocument/2006/relationships/hyperlink" Target="https://es.wikipedia.org/wiki/D%C3%ADa_Internacional_de_los_Trabajadores" TargetMode="External"/><Relationship Id="rId62" Type="http://schemas.openxmlformats.org/officeDocument/2006/relationships/hyperlink" Target="https://es.wikipedia.org/wiki/Nueva_York" TargetMode="External"/><Relationship Id="rId83" Type="http://schemas.openxmlformats.org/officeDocument/2006/relationships/hyperlink" Target="https://es.wikipedia.org/wiki/4_de_mayo" TargetMode="External"/><Relationship Id="rId179" Type="http://schemas.openxmlformats.org/officeDocument/2006/relationships/hyperlink" Target="https://es.wikipedia.org/wiki/D%C3%ADa_de_la_primavera" TargetMode="External"/><Relationship Id="rId365" Type="http://schemas.openxmlformats.org/officeDocument/2006/relationships/hyperlink" Target="http://www.comobezar.com/2014/05/frases-para-el-dia-del-maestro-profesor.html" TargetMode="External"/><Relationship Id="rId386" Type="http://schemas.openxmlformats.org/officeDocument/2006/relationships/hyperlink" Target="https://es.wikipedia.org/wiki/Domingo_Faustino_Sarmiento" TargetMode="External"/><Relationship Id="rId190" Type="http://schemas.openxmlformats.org/officeDocument/2006/relationships/hyperlink" Target="https://es.wikipedia.org/wiki/Portugal" TargetMode="External"/><Relationship Id="rId204" Type="http://schemas.openxmlformats.org/officeDocument/2006/relationships/hyperlink" Target="https://es.wikipedia.org/wiki/B%C3%A9lgica" TargetMode="External"/><Relationship Id="rId225" Type="http://schemas.openxmlformats.org/officeDocument/2006/relationships/hyperlink" Target="https://es.wikipedia.org/wiki/Estados_Unidos" TargetMode="External"/><Relationship Id="rId246" Type="http://schemas.openxmlformats.org/officeDocument/2006/relationships/image" Target="media/image55.png"/><Relationship Id="rId267" Type="http://schemas.openxmlformats.org/officeDocument/2006/relationships/image" Target="media/image65.png"/><Relationship Id="rId288" Type="http://schemas.openxmlformats.org/officeDocument/2006/relationships/hyperlink" Target="https://es.wikipedia.org/wiki/Samoa" TargetMode="External"/><Relationship Id="rId411" Type="http://schemas.openxmlformats.org/officeDocument/2006/relationships/hyperlink" Target="https://es.wikipedia.org/wiki/1959" TargetMode="External"/><Relationship Id="rId432" Type="http://schemas.openxmlformats.org/officeDocument/2006/relationships/hyperlink" Target="https://es.wikipedia.org/wiki/Francia" TargetMode="External"/><Relationship Id="rId453" Type="http://schemas.openxmlformats.org/officeDocument/2006/relationships/image" Target="media/image95.jpeg"/><Relationship Id="rId106" Type="http://schemas.openxmlformats.org/officeDocument/2006/relationships/hyperlink" Target="https://es.wikipedia.org/wiki/D%C3%ADa_de_la_Madre" TargetMode="External"/><Relationship Id="rId127" Type="http://schemas.openxmlformats.org/officeDocument/2006/relationships/hyperlink" Target="https://es.wikipedia.org/wiki/Boston" TargetMode="External"/><Relationship Id="rId313" Type="http://schemas.openxmlformats.org/officeDocument/2006/relationships/hyperlink" Target="https://es.wikipedia.org/wiki/B%C3%A9lgica" TargetMode="External"/><Relationship Id="rId10" Type="http://schemas.openxmlformats.org/officeDocument/2006/relationships/hyperlink" Target="https://commons.wikimedia.org/wiki/File:Manifestacio_barcelona_primer_de_maig_alternatiu_2009.JPG" TargetMode="External"/><Relationship Id="rId31" Type="http://schemas.openxmlformats.org/officeDocument/2006/relationships/hyperlink" Target="https://es.wikipedia.org/wiki/4_de_mayo" TargetMode="External"/><Relationship Id="rId52" Type="http://schemas.openxmlformats.org/officeDocument/2006/relationships/hyperlink" Target="https://es.wikipedia.org/wiki/Revoluci%C3%B3n_industrial" TargetMode="External"/><Relationship Id="rId73" Type="http://schemas.openxmlformats.org/officeDocument/2006/relationships/hyperlink" Target="https://es.wikipedia.org/wiki/Presidente_de_Estados_Unidos" TargetMode="External"/><Relationship Id="rId94" Type="http://schemas.openxmlformats.org/officeDocument/2006/relationships/hyperlink" Target="https://es.wikipedia.org/wiki/Batalla_de_Puebla" TargetMode="External"/><Relationship Id="rId148" Type="http://schemas.openxmlformats.org/officeDocument/2006/relationships/hyperlink" Target="https://es.wikipedia.org/wiki/D%C3%ADa_Internacional_de_la_Mujer" TargetMode="External"/><Relationship Id="rId169" Type="http://schemas.openxmlformats.org/officeDocument/2006/relationships/image" Target="media/image19.png"/><Relationship Id="rId334" Type="http://schemas.openxmlformats.org/officeDocument/2006/relationships/hyperlink" Target="https://es.wikipedia.org/wiki/Cardenal" TargetMode="External"/><Relationship Id="rId355" Type="http://schemas.openxmlformats.org/officeDocument/2006/relationships/hyperlink" Target="https://es.wikipedia.org/wiki/UNESCO" TargetMode="External"/><Relationship Id="rId376" Type="http://schemas.openxmlformats.org/officeDocument/2006/relationships/hyperlink" Target="https://es.wikipedia.org/wiki/D%C3%ADa_Internacional_de_los_Estudiantes" TargetMode="External"/><Relationship Id="rId397" Type="http://schemas.openxmlformats.org/officeDocument/2006/relationships/hyperlink" Target="https://es.wikipedia.org/wiki/D%C3%ADa_Internacional_de_los_Estudiantes" TargetMode="External"/><Relationship Id="rId4" Type="http://schemas.microsoft.com/office/2007/relationships/stylesWithEffects" Target="stylesWithEffects.xml"/><Relationship Id="rId180" Type="http://schemas.openxmlformats.org/officeDocument/2006/relationships/image" Target="media/image24.png"/><Relationship Id="rId215" Type="http://schemas.openxmlformats.org/officeDocument/2006/relationships/hyperlink" Target="https://es.wikipedia.org/wiki/C%C3%BAcuta" TargetMode="External"/><Relationship Id="rId236" Type="http://schemas.openxmlformats.org/officeDocument/2006/relationships/image" Target="media/image50.png"/><Relationship Id="rId257" Type="http://schemas.openxmlformats.org/officeDocument/2006/relationships/hyperlink" Target="https://es.wikipedia.org/wiki/Turqu%C3%ADa" TargetMode="External"/><Relationship Id="rId278" Type="http://schemas.openxmlformats.org/officeDocument/2006/relationships/hyperlink" Target="https://es.wikipedia.org/wiki/Malasia" TargetMode="External"/><Relationship Id="rId401" Type="http://schemas.openxmlformats.org/officeDocument/2006/relationships/hyperlink" Target="https://es.wikipedia.org/wiki/Gustavo_Rojas_Pinilla" TargetMode="External"/><Relationship Id="rId422" Type="http://schemas.openxmlformats.org/officeDocument/2006/relationships/hyperlink" Target="https://es.wikipedia.org/wiki/D%C3%ADa_de_la_Madre" TargetMode="External"/><Relationship Id="rId443" Type="http://schemas.openxmlformats.org/officeDocument/2006/relationships/hyperlink" Target="https://es.wikipedia.org/wiki/Maximiliano_de_Habsburgo" TargetMode="External"/><Relationship Id="rId464" Type="http://schemas.openxmlformats.org/officeDocument/2006/relationships/fontTable" Target="fontTable.xml"/><Relationship Id="rId303" Type="http://schemas.openxmlformats.org/officeDocument/2006/relationships/image" Target="media/image81.png"/><Relationship Id="rId42" Type="http://schemas.openxmlformats.org/officeDocument/2006/relationships/hyperlink" Target="https://es.wikipedia.org/wiki/D%C3%ADa_Internacional_de_los_Trabajadores" TargetMode="External"/><Relationship Id="rId84" Type="http://schemas.openxmlformats.org/officeDocument/2006/relationships/hyperlink" Target="https://es.wikipedia.org/wiki/1862" TargetMode="External"/><Relationship Id="rId138" Type="http://schemas.openxmlformats.org/officeDocument/2006/relationships/hyperlink" Target="https://es.wikipedia.org/wiki/Calendario_gregoriano" TargetMode="External"/><Relationship Id="rId345" Type="http://schemas.openxmlformats.org/officeDocument/2006/relationships/hyperlink" Target="https://es.wikipedia.org/wiki/D%C3%ADa_de_la_Madre" TargetMode="External"/><Relationship Id="rId387" Type="http://schemas.openxmlformats.org/officeDocument/2006/relationships/hyperlink" Target="https://es.wikipedia.org/wiki/D%C3%ADa_Internacional_de_los_Estudiantes" TargetMode="External"/><Relationship Id="rId191" Type="http://schemas.openxmlformats.org/officeDocument/2006/relationships/image" Target="media/image29.png"/><Relationship Id="rId205" Type="http://schemas.openxmlformats.org/officeDocument/2006/relationships/hyperlink" Target="https://es.wikipedia.org/wiki/Amberes" TargetMode="External"/><Relationship Id="rId247" Type="http://schemas.openxmlformats.org/officeDocument/2006/relationships/hyperlink" Target="https://es.wikipedia.org/wiki/Pa%C3%ADses_Bajos" TargetMode="External"/><Relationship Id="rId412" Type="http://schemas.openxmlformats.org/officeDocument/2006/relationships/hyperlink" Target="https://es.wikipedia.org/wiki/Le%C3%B3n_(Nicaragua)" TargetMode="External"/><Relationship Id="rId107" Type="http://schemas.openxmlformats.org/officeDocument/2006/relationships/hyperlink" Target="https://es.wikipedia.org/wiki/D%C3%ADa_de_la_Madre" TargetMode="External"/><Relationship Id="rId289" Type="http://schemas.openxmlformats.org/officeDocument/2006/relationships/image" Target="media/image76.png"/><Relationship Id="rId454" Type="http://schemas.openxmlformats.org/officeDocument/2006/relationships/hyperlink" Target="https://es.wikipedia.org/wiki/Placita_Olvera" TargetMode="External"/><Relationship Id="rId11" Type="http://schemas.openxmlformats.org/officeDocument/2006/relationships/image" Target="media/image2.jpeg"/><Relationship Id="rId53" Type="http://schemas.openxmlformats.org/officeDocument/2006/relationships/hyperlink" Target="https://es.wikipedia.org/wiki/Chicago" TargetMode="External"/><Relationship Id="rId149" Type="http://schemas.openxmlformats.org/officeDocument/2006/relationships/image" Target="media/image10.png"/><Relationship Id="rId314" Type="http://schemas.openxmlformats.org/officeDocument/2006/relationships/image" Target="media/image85.png"/><Relationship Id="rId356" Type="http://schemas.openxmlformats.org/officeDocument/2006/relationships/hyperlink" Target="https://es.wikipedia.org/wiki/D%C3%ADa_Mundial_de_los_Docentes" TargetMode="External"/><Relationship Id="rId398" Type="http://schemas.openxmlformats.org/officeDocument/2006/relationships/hyperlink" Target="https://es.wikipedia.org/w/index.php?title=8_y_9_de_junio&amp;action=edit&amp;redlink=1" TargetMode="External"/><Relationship Id="rId95" Type="http://schemas.openxmlformats.org/officeDocument/2006/relationships/hyperlink" Target="https://es.wikipedia.org/wiki/Segunda_Intervenci%C3%B3n_Francesa_en_M%C3%A9xico" TargetMode="External"/><Relationship Id="rId160" Type="http://schemas.openxmlformats.org/officeDocument/2006/relationships/hyperlink" Target="https://es.wikipedia.org/wiki/Bulgaria" TargetMode="External"/><Relationship Id="rId216" Type="http://schemas.openxmlformats.org/officeDocument/2006/relationships/image" Target="media/image40.png"/><Relationship Id="rId423" Type="http://schemas.openxmlformats.org/officeDocument/2006/relationships/hyperlink" Target="https://es.wikipedia.org/wiki/D%C3%ADa_Internacional_de_los_Estudiantes" TargetMode="External"/><Relationship Id="rId258" Type="http://schemas.openxmlformats.org/officeDocument/2006/relationships/image" Target="media/image61.png"/><Relationship Id="rId465" Type="http://schemas.openxmlformats.org/officeDocument/2006/relationships/theme" Target="theme/theme1.xml"/><Relationship Id="rId22" Type="http://schemas.openxmlformats.org/officeDocument/2006/relationships/hyperlink" Target="https://es.wikipedia.org/wiki/Segunda_Internacional" TargetMode="External"/><Relationship Id="rId64" Type="http://schemas.openxmlformats.org/officeDocument/2006/relationships/hyperlink" Target="https://es.wikipedia.org/wiki/American_Federation_of_Labor" TargetMode="External"/><Relationship Id="rId118" Type="http://schemas.openxmlformats.org/officeDocument/2006/relationships/hyperlink" Target="https://es.wikipedia.org/w/index.php?title=Hilaria_(fiesta)&amp;action=edit&amp;redlink=1" TargetMode="External"/><Relationship Id="rId325" Type="http://schemas.openxmlformats.org/officeDocument/2006/relationships/image" Target="media/image90.png"/><Relationship Id="rId367" Type="http://schemas.openxmlformats.org/officeDocument/2006/relationships/hyperlink" Target="http://pinterest.com/pin/create/button/?url=http://www.comobezar.com/2014/05/frases-para-el-dia-del-maestro-profesor.html&amp;media=http://lh5.googleusercontent.com/-S1iJUDlaFY8/VC3a8-fwBeI/AAAAAAAARbE/i-vEqBoxZ3Q/s540/Frasesparaeldiadelmaestro.jpg&amp;description=Frases%20para%20el%20dia%20del%20maestro" TargetMode="External"/><Relationship Id="rId171" Type="http://schemas.openxmlformats.org/officeDocument/2006/relationships/image" Target="media/image20.png"/><Relationship Id="rId227" Type="http://schemas.openxmlformats.org/officeDocument/2006/relationships/hyperlink" Target="https://es.wikipedia.org/wiki/Estonia" TargetMode="External"/><Relationship Id="rId269" Type="http://schemas.openxmlformats.org/officeDocument/2006/relationships/image" Target="media/image66.png"/><Relationship Id="rId434" Type="http://schemas.openxmlformats.org/officeDocument/2006/relationships/hyperlink" Target="https://es.wikipedia.org/wiki/Cinco_de_Mayo" TargetMode="External"/><Relationship Id="rId33" Type="http://schemas.openxmlformats.org/officeDocument/2006/relationships/hyperlink" Target="https://es.wikipedia.org/wiki/Estados_Unidos" TargetMode="External"/><Relationship Id="rId129" Type="http://schemas.openxmlformats.org/officeDocument/2006/relationships/hyperlink" Target="https://es.wikipedia.org/wiki/Ana_Mar%C3%ADa_Jarvis_(hija)" TargetMode="External"/><Relationship Id="rId280" Type="http://schemas.openxmlformats.org/officeDocument/2006/relationships/hyperlink" Target="https://es.wikipedia.org/wiki/M%C3%A9xico" TargetMode="External"/><Relationship Id="rId336" Type="http://schemas.openxmlformats.org/officeDocument/2006/relationships/hyperlink" Target="https://es.wikipedia.org/wiki/R%C3%ADo_de_Janeiro" TargetMode="External"/><Relationship Id="rId75" Type="http://schemas.openxmlformats.org/officeDocument/2006/relationships/hyperlink" Target="https://es.wikipedia.org/wiki/D%C3%ADa_Internacional_de_los_Trabajadores" TargetMode="External"/><Relationship Id="rId140" Type="http://schemas.openxmlformats.org/officeDocument/2006/relationships/hyperlink" Target="https://es.wikipedia.org/wiki/Noruega" TargetMode="External"/><Relationship Id="rId182" Type="http://schemas.openxmlformats.org/officeDocument/2006/relationships/image" Target="media/image25.png"/><Relationship Id="rId378" Type="http://schemas.openxmlformats.org/officeDocument/2006/relationships/hyperlink" Target="https://es.wikipedia.org/wiki/D%C3%ADa_Internacional_de_los_Estudiantes" TargetMode="External"/><Relationship Id="rId403" Type="http://schemas.openxmlformats.org/officeDocument/2006/relationships/hyperlink" Target="https://es.wikipedia.org/wiki/D%C3%ADa_Internacional_de_los_Estudiantes" TargetMode="External"/><Relationship Id="rId6" Type="http://schemas.openxmlformats.org/officeDocument/2006/relationships/webSettings" Target="webSettings.xml"/><Relationship Id="rId238" Type="http://schemas.openxmlformats.org/officeDocument/2006/relationships/image" Target="media/image51.png"/><Relationship Id="rId445" Type="http://schemas.openxmlformats.org/officeDocument/2006/relationships/hyperlink" Target="https://es.wikipedia.org/wiki/Guerra_de_Secesi%C3%B3n" TargetMode="External"/><Relationship Id="rId291" Type="http://schemas.openxmlformats.org/officeDocument/2006/relationships/hyperlink" Target="https://es.wikipedia.org/wiki/D%C3%ADa_de_la_Madre" TargetMode="External"/><Relationship Id="rId305" Type="http://schemas.openxmlformats.org/officeDocument/2006/relationships/image" Target="media/image82.png"/><Relationship Id="rId347" Type="http://schemas.openxmlformats.org/officeDocument/2006/relationships/hyperlink" Target="https://es.wikipedia.org/wiki/D%C3%ADa_de_la_Mad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55A94-75F5-4491-9CF8-D418D17B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12112</Words>
  <Characters>66622</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c:creator>
  <cp:lastModifiedBy>LED</cp:lastModifiedBy>
  <cp:revision>1</cp:revision>
  <dcterms:created xsi:type="dcterms:W3CDTF">2016-05-02T07:22:00Z</dcterms:created>
  <dcterms:modified xsi:type="dcterms:W3CDTF">2016-05-02T07:49:00Z</dcterms:modified>
</cp:coreProperties>
</file>